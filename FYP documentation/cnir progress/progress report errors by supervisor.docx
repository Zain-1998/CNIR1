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59953" w14:textId="0023E34F" w:rsidR="008D18BE" w:rsidRPr="00152835" w:rsidRDefault="00AC075C" w:rsidP="00483859">
      <w:pPr>
        <w:spacing w:line="276" w:lineRule="auto"/>
        <w:jc w:val="center"/>
        <w:rPr>
          <w:b/>
          <w:bCs/>
          <w:sz w:val="36"/>
          <w:szCs w:val="36"/>
        </w:rPr>
      </w:pPr>
      <w:r w:rsidRPr="00152835">
        <w:rPr>
          <w:b/>
          <w:bCs/>
          <w:sz w:val="36"/>
          <w:szCs w:val="36"/>
        </w:rPr>
        <w:t>CONTEXTUAL NEWS INFORMATION</w:t>
      </w:r>
      <w:r w:rsidR="008C2E75" w:rsidRPr="00152835">
        <w:rPr>
          <w:b/>
          <w:bCs/>
          <w:sz w:val="36"/>
          <w:szCs w:val="36"/>
        </w:rPr>
        <w:t xml:space="preserve"> </w:t>
      </w:r>
      <w:r w:rsidRPr="00152835">
        <w:rPr>
          <w:b/>
          <w:bCs/>
          <w:sz w:val="36"/>
          <w:szCs w:val="36"/>
        </w:rPr>
        <w:t>RETRIEVAL</w:t>
      </w:r>
    </w:p>
    <w:p w14:paraId="1C87DCD2" w14:textId="42486B97" w:rsidR="008D18BE" w:rsidRPr="008D18BE" w:rsidRDefault="0066559F" w:rsidP="008D18BE">
      <w:pPr>
        <w:jc w:val="center"/>
        <w:rPr>
          <w:rFonts w:cs="Times New Roman"/>
          <w:b/>
          <w:bCs/>
          <w:sz w:val="36"/>
          <w:szCs w:val="36"/>
        </w:rPr>
      </w:pPr>
      <w:r>
        <w:rPr>
          <w:noProof/>
          <w:lang w:val="en-US"/>
        </w:rPr>
        <w:drawing>
          <wp:anchor distT="0" distB="0" distL="114300" distR="114300" simplePos="0" relativeHeight="251658240" behindDoc="1" locked="0" layoutInCell="1" allowOverlap="1" wp14:anchorId="6F544D1B" wp14:editId="3597DFC4">
            <wp:simplePos x="0" y="0"/>
            <wp:positionH relativeFrom="margin">
              <wp:align>center</wp:align>
            </wp:positionH>
            <wp:positionV relativeFrom="paragraph">
              <wp:posOffset>5138</wp:posOffset>
            </wp:positionV>
            <wp:extent cx="2857500" cy="2809875"/>
            <wp:effectExtent l="0" t="0" r="0" b="9525"/>
            <wp:wrapTight wrapText="bothSides">
              <wp:wrapPolygon edited="0">
                <wp:start x="8784" y="0"/>
                <wp:lineTo x="7200" y="293"/>
                <wp:lineTo x="3600" y="1904"/>
                <wp:lineTo x="3456" y="2489"/>
                <wp:lineTo x="1440" y="4686"/>
                <wp:lineTo x="288" y="7029"/>
                <wp:lineTo x="0" y="8640"/>
                <wp:lineTo x="0" y="12447"/>
                <wp:lineTo x="144" y="14058"/>
                <wp:lineTo x="1152" y="16401"/>
                <wp:lineTo x="3168" y="19037"/>
                <wp:lineTo x="6624" y="21087"/>
                <wp:lineTo x="8352" y="21527"/>
                <wp:lineTo x="8784" y="21527"/>
                <wp:lineTo x="12672" y="21527"/>
                <wp:lineTo x="13104" y="21527"/>
                <wp:lineTo x="14832" y="21087"/>
                <wp:lineTo x="18432" y="19037"/>
                <wp:lineTo x="20304" y="16401"/>
                <wp:lineTo x="21312" y="14058"/>
                <wp:lineTo x="21456" y="12740"/>
                <wp:lineTo x="21456" y="8494"/>
                <wp:lineTo x="21168" y="7029"/>
                <wp:lineTo x="20016" y="4686"/>
                <wp:lineTo x="18000" y="2489"/>
                <wp:lineTo x="17856" y="1904"/>
                <wp:lineTo x="13824" y="146"/>
                <wp:lineTo x="12672" y="0"/>
                <wp:lineTo x="8784" y="0"/>
              </wp:wrapPolygon>
            </wp:wrapTight>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extLst>
                        <a:ext uri="{28A0092B-C50C-407E-A947-70E740481C1C}">
                          <a14:useLocalDpi xmlns:a14="http://schemas.microsoft.com/office/drawing/2010/main" val="0"/>
                        </a:ext>
                      </a:extLst>
                    </a:blip>
                    <a:stretch>
                      <a:fillRect/>
                    </a:stretch>
                  </pic:blipFill>
                  <pic:spPr>
                    <a:xfrm>
                      <a:off x="0" y="0"/>
                      <a:ext cx="2857500" cy="2809875"/>
                    </a:xfrm>
                    <a:prstGeom prst="rect">
                      <a:avLst/>
                    </a:prstGeom>
                  </pic:spPr>
                </pic:pic>
              </a:graphicData>
            </a:graphic>
          </wp:anchor>
        </w:drawing>
      </w:r>
    </w:p>
    <w:p w14:paraId="232F2BB3" w14:textId="0FE010F5" w:rsidR="00AE4B5B" w:rsidRDefault="00AE4B5B" w:rsidP="00AE4B5B">
      <w:pPr>
        <w:jc w:val="center"/>
      </w:pPr>
    </w:p>
    <w:p w14:paraId="63AC2979" w14:textId="696E0B99" w:rsidR="00AE4B5B" w:rsidRDefault="00AE4B5B" w:rsidP="00AE4B5B">
      <w:pPr>
        <w:jc w:val="center"/>
      </w:pPr>
    </w:p>
    <w:p w14:paraId="3DBFCA65" w14:textId="01C4480E" w:rsidR="00F232E7" w:rsidRDefault="00F232E7" w:rsidP="00AE4B5B">
      <w:pPr>
        <w:jc w:val="center"/>
      </w:pPr>
    </w:p>
    <w:p w14:paraId="620CFFE0" w14:textId="27C11676" w:rsidR="00F232E7" w:rsidRDefault="00F232E7" w:rsidP="00AE4B5B">
      <w:pPr>
        <w:jc w:val="center"/>
      </w:pPr>
    </w:p>
    <w:p w14:paraId="35876E6E" w14:textId="27A44954" w:rsidR="00F232E7" w:rsidRDefault="00F232E7" w:rsidP="00AE4B5B">
      <w:pPr>
        <w:jc w:val="center"/>
      </w:pPr>
    </w:p>
    <w:p w14:paraId="649DED69" w14:textId="19A9C371" w:rsidR="00F232E7" w:rsidRDefault="00F232E7" w:rsidP="00AE4B5B">
      <w:pPr>
        <w:jc w:val="center"/>
      </w:pPr>
    </w:p>
    <w:p w14:paraId="04A06C00" w14:textId="77777777" w:rsidR="00152835" w:rsidRDefault="00152835" w:rsidP="00483859">
      <w:pPr>
        <w:spacing w:line="240" w:lineRule="auto"/>
        <w:rPr>
          <w:b/>
          <w:bCs/>
          <w:sz w:val="32"/>
          <w:szCs w:val="32"/>
        </w:rPr>
      </w:pPr>
    </w:p>
    <w:p w14:paraId="5EBFF0AE" w14:textId="2F5C57C8" w:rsidR="00AE4B5B" w:rsidRPr="00152835" w:rsidRDefault="00AE4B5B" w:rsidP="00483859">
      <w:pPr>
        <w:spacing w:line="276" w:lineRule="auto"/>
        <w:jc w:val="center"/>
        <w:rPr>
          <w:b/>
          <w:bCs/>
          <w:sz w:val="32"/>
          <w:szCs w:val="32"/>
        </w:rPr>
      </w:pPr>
      <w:r w:rsidRPr="00152835">
        <w:rPr>
          <w:b/>
          <w:bCs/>
          <w:sz w:val="32"/>
          <w:szCs w:val="32"/>
        </w:rPr>
        <w:t>Zain Ul Abedin</w:t>
      </w:r>
    </w:p>
    <w:p w14:paraId="0481285E" w14:textId="77777777" w:rsidR="00AE4B5B" w:rsidRPr="00152835" w:rsidRDefault="00AE4B5B" w:rsidP="00483859">
      <w:pPr>
        <w:spacing w:line="276" w:lineRule="auto"/>
        <w:jc w:val="center"/>
        <w:rPr>
          <w:b/>
          <w:bCs/>
          <w:sz w:val="32"/>
          <w:szCs w:val="32"/>
        </w:rPr>
      </w:pPr>
      <w:r w:rsidRPr="00152835">
        <w:rPr>
          <w:b/>
          <w:bCs/>
          <w:sz w:val="32"/>
          <w:szCs w:val="32"/>
        </w:rPr>
        <w:t xml:space="preserve">Annas </w:t>
      </w:r>
      <w:r w:rsidR="008D18BE" w:rsidRPr="00152835">
        <w:rPr>
          <w:b/>
          <w:bCs/>
          <w:sz w:val="32"/>
          <w:szCs w:val="32"/>
        </w:rPr>
        <w:t>I</w:t>
      </w:r>
      <w:r w:rsidRPr="00152835">
        <w:rPr>
          <w:b/>
          <w:bCs/>
          <w:sz w:val="32"/>
          <w:szCs w:val="32"/>
        </w:rPr>
        <w:t>srar</w:t>
      </w:r>
    </w:p>
    <w:p w14:paraId="69F659DD" w14:textId="5C7F581E" w:rsidR="00AE4B5B" w:rsidRPr="00152835" w:rsidRDefault="008D18BE" w:rsidP="00483859">
      <w:pPr>
        <w:spacing w:line="276" w:lineRule="auto"/>
        <w:jc w:val="center"/>
        <w:rPr>
          <w:b/>
          <w:bCs/>
          <w:sz w:val="32"/>
          <w:szCs w:val="32"/>
        </w:rPr>
      </w:pPr>
      <w:r w:rsidRPr="00152835">
        <w:rPr>
          <w:b/>
          <w:bCs/>
          <w:sz w:val="32"/>
          <w:szCs w:val="32"/>
        </w:rPr>
        <w:t>F</w:t>
      </w:r>
      <w:r w:rsidR="00AE4B5B" w:rsidRPr="00152835">
        <w:rPr>
          <w:b/>
          <w:bCs/>
          <w:sz w:val="32"/>
          <w:szCs w:val="32"/>
        </w:rPr>
        <w:t>aizan</w:t>
      </w:r>
      <w:r w:rsidR="00F232E7" w:rsidRPr="00152835">
        <w:rPr>
          <w:b/>
          <w:bCs/>
          <w:sz w:val="32"/>
          <w:szCs w:val="32"/>
        </w:rPr>
        <w:t xml:space="preserve"> Ahmad</w:t>
      </w:r>
    </w:p>
    <w:p w14:paraId="2AE26A93" w14:textId="1CF7458E" w:rsidR="00AE4B5B" w:rsidRDefault="00AE4B5B" w:rsidP="00483859">
      <w:pPr>
        <w:spacing w:line="276" w:lineRule="auto"/>
        <w:jc w:val="center"/>
      </w:pPr>
      <w:r w:rsidRPr="00152835">
        <w:rPr>
          <w:b/>
          <w:bCs/>
          <w:sz w:val="32"/>
          <w:szCs w:val="32"/>
        </w:rPr>
        <w:t>Yaldram Shahzad</w:t>
      </w:r>
    </w:p>
    <w:p w14:paraId="55341461" w14:textId="77777777" w:rsidR="0066559F" w:rsidRPr="008D18BE" w:rsidRDefault="0066559F" w:rsidP="00483859">
      <w:pPr>
        <w:spacing w:before="245" w:after="0" w:line="276" w:lineRule="auto"/>
        <w:jc w:val="center"/>
        <w:rPr>
          <w:rFonts w:cs="Times New Roman"/>
          <w:b/>
          <w:bCs/>
          <w:sz w:val="32"/>
          <w:szCs w:val="32"/>
        </w:rPr>
      </w:pPr>
    </w:p>
    <w:p w14:paraId="4B1F4379" w14:textId="77777777" w:rsidR="00AE4B5B" w:rsidRPr="00152835" w:rsidRDefault="00AE4B5B" w:rsidP="00483859">
      <w:pPr>
        <w:spacing w:line="276" w:lineRule="auto"/>
        <w:jc w:val="center"/>
        <w:rPr>
          <w:i/>
          <w:iCs/>
        </w:rPr>
      </w:pPr>
      <w:r w:rsidRPr="00152835">
        <w:rPr>
          <w:i/>
          <w:iCs/>
        </w:rPr>
        <w:t>Supervised by</w:t>
      </w:r>
      <w:r w:rsidR="008D18BE" w:rsidRPr="00152835">
        <w:rPr>
          <w:i/>
          <w:iCs/>
        </w:rPr>
        <w:t>:</w:t>
      </w:r>
    </w:p>
    <w:p w14:paraId="52C46E70" w14:textId="395842E2" w:rsidR="00F232E7" w:rsidRDefault="00AE4B5B" w:rsidP="00483859">
      <w:pPr>
        <w:spacing w:line="276" w:lineRule="auto"/>
        <w:jc w:val="center"/>
        <w:rPr>
          <w:b/>
          <w:bCs/>
          <w:sz w:val="32"/>
          <w:szCs w:val="32"/>
        </w:rPr>
      </w:pPr>
      <w:r w:rsidRPr="00152835">
        <w:rPr>
          <w:b/>
          <w:bCs/>
          <w:sz w:val="32"/>
          <w:szCs w:val="32"/>
        </w:rPr>
        <w:t>Engr</w:t>
      </w:r>
      <w:r w:rsidR="005A51C9" w:rsidRPr="00152835">
        <w:rPr>
          <w:b/>
          <w:bCs/>
          <w:sz w:val="32"/>
          <w:szCs w:val="32"/>
        </w:rPr>
        <w:t>.</w:t>
      </w:r>
      <w:r w:rsidRPr="00152835">
        <w:rPr>
          <w:b/>
          <w:bCs/>
          <w:sz w:val="32"/>
          <w:szCs w:val="32"/>
        </w:rPr>
        <w:t xml:space="preserve"> Muhammad Umer Haroon</w:t>
      </w:r>
    </w:p>
    <w:p w14:paraId="0A0AA787" w14:textId="77777777" w:rsidR="00483859" w:rsidRPr="00483859" w:rsidRDefault="00483859" w:rsidP="00483859">
      <w:pPr>
        <w:spacing w:line="276" w:lineRule="auto"/>
        <w:jc w:val="center"/>
        <w:rPr>
          <w:b/>
          <w:bCs/>
          <w:sz w:val="32"/>
          <w:szCs w:val="32"/>
        </w:rPr>
      </w:pPr>
    </w:p>
    <w:p w14:paraId="1A60DCEA" w14:textId="77777777" w:rsidR="008D18BE" w:rsidRPr="00152835" w:rsidRDefault="00AE4B5B" w:rsidP="00483859">
      <w:pPr>
        <w:spacing w:line="276" w:lineRule="auto"/>
        <w:jc w:val="center"/>
        <w:rPr>
          <w:i/>
          <w:iCs/>
          <w:sz w:val="28"/>
          <w:szCs w:val="28"/>
        </w:rPr>
      </w:pPr>
      <w:r w:rsidRPr="00152835">
        <w:rPr>
          <w:i/>
          <w:iCs/>
          <w:sz w:val="28"/>
          <w:szCs w:val="28"/>
        </w:rPr>
        <w:t xml:space="preserve">Submitted for the partial fulfilment of BS </w:t>
      </w:r>
      <w:r w:rsidR="008D18BE" w:rsidRPr="00152835">
        <w:rPr>
          <w:i/>
          <w:iCs/>
          <w:sz w:val="28"/>
          <w:szCs w:val="28"/>
        </w:rPr>
        <w:t>S</w:t>
      </w:r>
      <w:r w:rsidRPr="00152835">
        <w:rPr>
          <w:i/>
          <w:iCs/>
          <w:sz w:val="28"/>
          <w:szCs w:val="28"/>
        </w:rPr>
        <w:t xml:space="preserve">oftware </w:t>
      </w:r>
      <w:r w:rsidR="008D18BE" w:rsidRPr="00152835">
        <w:rPr>
          <w:i/>
          <w:iCs/>
          <w:sz w:val="28"/>
          <w:szCs w:val="28"/>
        </w:rPr>
        <w:t>E</w:t>
      </w:r>
      <w:r w:rsidRPr="00152835">
        <w:rPr>
          <w:i/>
          <w:iCs/>
          <w:sz w:val="28"/>
          <w:szCs w:val="28"/>
        </w:rPr>
        <w:t>ngineering d</w:t>
      </w:r>
      <w:r w:rsidR="008D18BE" w:rsidRPr="00152835">
        <w:rPr>
          <w:i/>
          <w:iCs/>
          <w:sz w:val="28"/>
          <w:szCs w:val="28"/>
        </w:rPr>
        <w:t>e</w:t>
      </w:r>
      <w:r w:rsidRPr="00152835">
        <w:rPr>
          <w:i/>
          <w:iCs/>
          <w:sz w:val="28"/>
          <w:szCs w:val="28"/>
        </w:rPr>
        <w:t>gree to the</w:t>
      </w:r>
    </w:p>
    <w:p w14:paraId="095CFE4F" w14:textId="55C9AE33" w:rsidR="00483859" w:rsidRDefault="008D18BE" w:rsidP="00483859">
      <w:pPr>
        <w:spacing w:line="276" w:lineRule="auto"/>
        <w:jc w:val="center"/>
        <w:rPr>
          <w:i/>
          <w:iCs/>
          <w:sz w:val="28"/>
          <w:szCs w:val="28"/>
        </w:rPr>
      </w:pPr>
      <w:r w:rsidRPr="00152835">
        <w:rPr>
          <w:i/>
          <w:iCs/>
          <w:sz w:val="28"/>
          <w:szCs w:val="28"/>
        </w:rPr>
        <w:t>F</w:t>
      </w:r>
      <w:r w:rsidR="00AE4B5B" w:rsidRPr="00152835">
        <w:rPr>
          <w:i/>
          <w:iCs/>
          <w:sz w:val="28"/>
          <w:szCs w:val="28"/>
        </w:rPr>
        <w:t xml:space="preserve">aculty of </w:t>
      </w:r>
      <w:r w:rsidRPr="00152835">
        <w:rPr>
          <w:i/>
          <w:iCs/>
          <w:sz w:val="28"/>
          <w:szCs w:val="28"/>
        </w:rPr>
        <w:t>E</w:t>
      </w:r>
      <w:r w:rsidR="00AE4B5B" w:rsidRPr="00152835">
        <w:rPr>
          <w:i/>
          <w:iCs/>
          <w:sz w:val="28"/>
          <w:szCs w:val="28"/>
        </w:rPr>
        <w:t xml:space="preserve">ngineering and </w:t>
      </w:r>
      <w:r w:rsidRPr="00152835">
        <w:rPr>
          <w:i/>
          <w:iCs/>
          <w:sz w:val="28"/>
          <w:szCs w:val="28"/>
        </w:rPr>
        <w:t>C</w:t>
      </w:r>
      <w:r w:rsidR="00AE4B5B" w:rsidRPr="00152835">
        <w:rPr>
          <w:i/>
          <w:iCs/>
          <w:sz w:val="28"/>
          <w:szCs w:val="28"/>
        </w:rPr>
        <w:t xml:space="preserve">omputer </w:t>
      </w:r>
      <w:r w:rsidRPr="00152835">
        <w:rPr>
          <w:i/>
          <w:iCs/>
          <w:sz w:val="28"/>
          <w:szCs w:val="28"/>
        </w:rPr>
        <w:t>S</w:t>
      </w:r>
      <w:r w:rsidR="00AE4B5B" w:rsidRPr="00152835">
        <w:rPr>
          <w:i/>
          <w:iCs/>
          <w:sz w:val="28"/>
          <w:szCs w:val="28"/>
        </w:rPr>
        <w:t>cience</w:t>
      </w:r>
    </w:p>
    <w:p w14:paraId="352CB14C" w14:textId="0E9A7120" w:rsidR="00483859" w:rsidRDefault="00483859" w:rsidP="00483859">
      <w:pPr>
        <w:spacing w:line="276" w:lineRule="auto"/>
        <w:jc w:val="center"/>
        <w:rPr>
          <w:i/>
          <w:iCs/>
          <w:sz w:val="28"/>
          <w:szCs w:val="28"/>
        </w:rPr>
      </w:pPr>
    </w:p>
    <w:p w14:paraId="0162E351" w14:textId="77777777" w:rsidR="00483859" w:rsidRPr="00483859" w:rsidRDefault="00483859" w:rsidP="00483859">
      <w:pPr>
        <w:spacing w:line="276" w:lineRule="auto"/>
        <w:jc w:val="center"/>
        <w:rPr>
          <w:i/>
          <w:iCs/>
          <w:sz w:val="28"/>
          <w:szCs w:val="28"/>
        </w:rPr>
      </w:pPr>
    </w:p>
    <w:p w14:paraId="3F118D13" w14:textId="48E4BE6B" w:rsidR="00AE4B5B" w:rsidRPr="0066559F" w:rsidRDefault="008D18BE" w:rsidP="00483859">
      <w:pPr>
        <w:spacing w:before="245" w:after="0" w:line="276" w:lineRule="auto"/>
        <w:jc w:val="center"/>
        <w:rPr>
          <w:rFonts w:cs="Times New Roman"/>
          <w:b/>
          <w:bCs/>
          <w:sz w:val="28"/>
          <w:szCs w:val="28"/>
        </w:rPr>
      </w:pPr>
      <w:r w:rsidRPr="0066559F">
        <w:rPr>
          <w:rFonts w:cs="Times New Roman"/>
          <w:b/>
          <w:bCs/>
          <w:sz w:val="28"/>
          <w:szCs w:val="28"/>
        </w:rPr>
        <w:t xml:space="preserve">NATIONAL UNIVERSITY OF MODERN </w:t>
      </w:r>
      <w:r w:rsidR="005A51C9" w:rsidRPr="0066559F">
        <w:rPr>
          <w:rFonts w:cs="Times New Roman"/>
          <w:b/>
          <w:bCs/>
          <w:sz w:val="28"/>
          <w:szCs w:val="28"/>
        </w:rPr>
        <w:t>LANGUAGES</w:t>
      </w:r>
      <w:r w:rsidR="0066559F" w:rsidRPr="0066559F">
        <w:rPr>
          <w:rFonts w:cs="Times New Roman"/>
          <w:b/>
          <w:bCs/>
          <w:sz w:val="28"/>
          <w:szCs w:val="28"/>
        </w:rPr>
        <w:t xml:space="preserve"> </w:t>
      </w:r>
      <w:r w:rsidR="005A51C9" w:rsidRPr="0066559F">
        <w:rPr>
          <w:rFonts w:cs="Times New Roman"/>
          <w:b/>
          <w:bCs/>
          <w:sz w:val="28"/>
          <w:szCs w:val="28"/>
        </w:rPr>
        <w:t>ISLAMABAD</w:t>
      </w:r>
    </w:p>
    <w:p w14:paraId="7957E825" w14:textId="187C0B2A" w:rsidR="00B55900" w:rsidRDefault="002A486F" w:rsidP="00B55900">
      <w:pPr>
        <w:spacing w:before="245" w:after="0" w:line="276" w:lineRule="auto"/>
        <w:jc w:val="center"/>
        <w:rPr>
          <w:rFonts w:cs="Times New Roman"/>
          <w:b/>
          <w:bCs/>
          <w:sz w:val="32"/>
          <w:szCs w:val="32"/>
        </w:rPr>
      </w:pPr>
      <w:r>
        <w:rPr>
          <w:rFonts w:cs="Times New Roman"/>
          <w:b/>
          <w:bCs/>
          <w:sz w:val="32"/>
          <w:szCs w:val="32"/>
        </w:rPr>
        <w:t>FEBRUARY</w:t>
      </w:r>
      <w:r w:rsidR="006C6C2A">
        <w:rPr>
          <w:rFonts w:cs="Times New Roman"/>
          <w:b/>
          <w:bCs/>
          <w:sz w:val="32"/>
          <w:szCs w:val="32"/>
        </w:rPr>
        <w:t>,</w:t>
      </w:r>
      <w:r w:rsidR="005A51C9">
        <w:rPr>
          <w:rFonts w:cs="Times New Roman"/>
          <w:b/>
          <w:bCs/>
          <w:sz w:val="32"/>
          <w:szCs w:val="32"/>
        </w:rPr>
        <w:t xml:space="preserve"> 2020</w:t>
      </w:r>
    </w:p>
    <w:p w14:paraId="7EA13010" w14:textId="7F54735F" w:rsidR="00033270" w:rsidRPr="00C84407" w:rsidRDefault="00033270" w:rsidP="00C84407">
      <w:pPr>
        <w:jc w:val="center"/>
        <w:rPr>
          <w:b/>
          <w:bCs/>
          <w:sz w:val="32"/>
          <w:szCs w:val="32"/>
        </w:rPr>
      </w:pPr>
      <w:r w:rsidRPr="00C84407">
        <w:rPr>
          <w:b/>
          <w:bCs/>
          <w:sz w:val="32"/>
          <w:szCs w:val="32"/>
        </w:rPr>
        <w:lastRenderedPageBreak/>
        <w:t>ABSTRACT</w:t>
      </w:r>
    </w:p>
    <w:p w14:paraId="08BDD438" w14:textId="108C6488" w:rsidR="00033270" w:rsidRDefault="00033270" w:rsidP="00033270">
      <w:r>
        <w:t xml:space="preserve">Data generation and its growth rate is an abrupt process these days and will grow exponentially with each passing day. Users on the internet can enjoy abundant services and information in ecommerce websites, electronic newspapers, blog &amp; social networks. Although this data is available for its consumption by users, quite an amount of time is spent retrieving this information and processing it. This has favoured the research in several fields such as web scrapping. Web scraping, a process of extracting useful information from HTML pages, which is the main formatting tool of information on the internet today. Web scraping is a hot topic in today’s perspective, and it has multi faced applications. But two of the most important utilities of scraping are information retrieval for personal usage and for analytical purposes. </w:t>
      </w:r>
    </w:p>
    <w:p w14:paraId="737A5ACF" w14:textId="7E251996" w:rsidR="00B55900" w:rsidRDefault="00033270" w:rsidP="00033270">
      <w:pPr>
        <w:rPr>
          <w:rFonts w:cs="Times New Roman"/>
          <w:b/>
          <w:bCs/>
          <w:sz w:val="32"/>
          <w:szCs w:val="32"/>
        </w:rPr>
      </w:pPr>
      <w:r>
        <w:t xml:space="preserve">In this project, the aim is to do a survey of personalized information retrieval for statistical purposes, a specialized and crucial subsection of information retrieval and propose a system that will do this job on behalf of user. The proposed system will solve the above-mentioned problem by searching the web pages for the relevant information and extracting the information that is relevant to the </w:t>
      </w:r>
      <w:del w:id="0" w:author="Engr .M Umer Haroon ." w:date="2020-02-19T07:42:00Z">
        <w:r w:rsidDel="003C23B3">
          <w:delText>users</w:delText>
        </w:r>
      </w:del>
      <w:ins w:id="1" w:author="Engr .M Umer Haroon ." w:date="2020-02-19T07:42:00Z">
        <w:r w:rsidR="003C23B3">
          <w:t>user’s</w:t>
        </w:r>
      </w:ins>
      <w:r>
        <w:t xml:space="preserve"> context. Methods that are cho</w:t>
      </w:r>
      <w:ins w:id="2" w:author="Engr .M Umer Haroon ." w:date="2020-02-18T11:58:00Z">
        <w:r w:rsidR="00317F23">
          <w:t>sen</w:t>
        </w:r>
      </w:ins>
      <w:del w:id="3" w:author="Engr .M Umer Haroon ." w:date="2020-02-18T11:58:00Z">
        <w:r w:rsidDel="00317F23">
          <w:delText>osed</w:delText>
        </w:r>
      </w:del>
      <w:r>
        <w:t xml:space="preserve"> for information retrieval as Web Scraping, a technique that is extremely popular and is proven to have multi-domain usage these days. The proposed system is currently limited to Pakistan</w:t>
      </w:r>
      <w:ins w:id="4" w:author="Engr .M Umer Haroon ." w:date="2020-02-19T07:43:00Z">
        <w:r w:rsidR="003C23B3">
          <w:t>’s</w:t>
        </w:r>
      </w:ins>
      <w:del w:id="5" w:author="Engr .M Umer Haroon ." w:date="2020-02-19T07:43:00Z">
        <w:r w:rsidDel="003C23B3">
          <w:delText>i</w:delText>
        </w:r>
      </w:del>
      <w:r>
        <w:t xml:space="preserve"> news websites only.</w:t>
      </w:r>
      <w:r w:rsidR="00B55900">
        <w:rPr>
          <w:rFonts w:cs="Times New Roman"/>
          <w:b/>
          <w:bCs/>
          <w:sz w:val="32"/>
          <w:szCs w:val="32"/>
        </w:rPr>
        <w:br w:type="page"/>
      </w:r>
    </w:p>
    <w:sdt>
      <w:sdtPr>
        <w:rPr>
          <w:rFonts w:ascii="Times New Roman" w:eastAsiaTheme="minorHAnsi" w:hAnsi="Times New Roman" w:cstheme="minorBidi"/>
          <w:color w:val="000000" w:themeColor="text1"/>
          <w:sz w:val="24"/>
          <w:szCs w:val="22"/>
          <w:lang w:val="en-GB"/>
        </w:rPr>
        <w:id w:val="-673103399"/>
        <w:docPartObj>
          <w:docPartGallery w:val="Table of Contents"/>
          <w:docPartUnique/>
        </w:docPartObj>
      </w:sdtPr>
      <w:sdtEndPr>
        <w:rPr>
          <w:noProof/>
        </w:rPr>
      </w:sdtEndPr>
      <w:sdtContent>
        <w:p w14:paraId="59446E72" w14:textId="14BB2E70" w:rsidR="00AD0CDE" w:rsidRPr="00236894" w:rsidRDefault="00AD0CDE" w:rsidP="00236894">
          <w:pPr>
            <w:pStyle w:val="TOCHeading"/>
            <w:jc w:val="center"/>
            <w:rPr>
              <w:rFonts w:asciiTheme="majorBidi" w:hAnsiTheme="majorBidi"/>
              <w:b/>
              <w:bCs/>
              <w:color w:val="000000" w:themeColor="text1"/>
            </w:rPr>
          </w:pPr>
          <w:r w:rsidRPr="00236894">
            <w:rPr>
              <w:rFonts w:asciiTheme="majorBidi" w:hAnsiTheme="majorBidi"/>
              <w:b/>
              <w:bCs/>
              <w:color w:val="000000" w:themeColor="text1"/>
            </w:rPr>
            <w:t>Table of Contents</w:t>
          </w:r>
        </w:p>
        <w:p w14:paraId="194DDED5" w14:textId="394011E9" w:rsidR="00AD0CDE" w:rsidRDefault="00AD0CDE">
          <w:pPr>
            <w:pStyle w:val="TOC1"/>
            <w:tabs>
              <w:tab w:val="right" w:leader="dot" w:pos="8656"/>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32867853" w:history="1">
            <w:r w:rsidRPr="00D006F7">
              <w:rPr>
                <w:rStyle w:val="Hyperlink"/>
                <w:noProof/>
              </w:rPr>
              <w:t>CHAPTER 1</w:t>
            </w:r>
            <w:r>
              <w:rPr>
                <w:noProof/>
                <w:webHidden/>
              </w:rPr>
              <w:tab/>
            </w:r>
            <w:r>
              <w:rPr>
                <w:noProof/>
                <w:webHidden/>
              </w:rPr>
              <w:fldChar w:fldCharType="begin"/>
            </w:r>
            <w:r>
              <w:rPr>
                <w:noProof/>
                <w:webHidden/>
              </w:rPr>
              <w:instrText xml:space="preserve"> PAGEREF _Toc32867853 \h </w:instrText>
            </w:r>
            <w:r>
              <w:rPr>
                <w:noProof/>
                <w:webHidden/>
              </w:rPr>
            </w:r>
            <w:r>
              <w:rPr>
                <w:noProof/>
                <w:webHidden/>
              </w:rPr>
              <w:fldChar w:fldCharType="separate"/>
            </w:r>
            <w:r>
              <w:rPr>
                <w:noProof/>
                <w:webHidden/>
              </w:rPr>
              <w:t>6</w:t>
            </w:r>
            <w:r>
              <w:rPr>
                <w:noProof/>
                <w:webHidden/>
              </w:rPr>
              <w:fldChar w:fldCharType="end"/>
            </w:r>
          </w:hyperlink>
        </w:p>
        <w:p w14:paraId="5B6A4395" w14:textId="4A34FA47" w:rsidR="00AD0CDE" w:rsidRDefault="00E44772">
          <w:pPr>
            <w:pStyle w:val="TOC1"/>
            <w:tabs>
              <w:tab w:val="right" w:leader="dot" w:pos="8656"/>
            </w:tabs>
            <w:rPr>
              <w:rFonts w:asciiTheme="minorHAnsi" w:eastAsiaTheme="minorEastAsia" w:hAnsiTheme="minorHAnsi"/>
              <w:noProof/>
              <w:color w:val="auto"/>
              <w:sz w:val="22"/>
              <w:lang w:val="en-US"/>
            </w:rPr>
          </w:pPr>
          <w:hyperlink w:anchor="_Toc32867854" w:history="1">
            <w:r w:rsidR="00AD0CDE" w:rsidRPr="00D006F7">
              <w:rPr>
                <w:rStyle w:val="Hyperlink"/>
                <w:noProof/>
              </w:rPr>
              <w:t>INTRODUCTION</w:t>
            </w:r>
            <w:r w:rsidR="00AD0CDE">
              <w:rPr>
                <w:noProof/>
                <w:webHidden/>
              </w:rPr>
              <w:tab/>
            </w:r>
            <w:r w:rsidR="00AD0CDE">
              <w:rPr>
                <w:noProof/>
                <w:webHidden/>
              </w:rPr>
              <w:fldChar w:fldCharType="begin"/>
            </w:r>
            <w:r w:rsidR="00AD0CDE">
              <w:rPr>
                <w:noProof/>
                <w:webHidden/>
              </w:rPr>
              <w:instrText xml:space="preserve"> PAGEREF _Toc32867854 \h </w:instrText>
            </w:r>
            <w:r w:rsidR="00AD0CDE">
              <w:rPr>
                <w:noProof/>
                <w:webHidden/>
              </w:rPr>
            </w:r>
            <w:r w:rsidR="00AD0CDE">
              <w:rPr>
                <w:noProof/>
                <w:webHidden/>
              </w:rPr>
              <w:fldChar w:fldCharType="separate"/>
            </w:r>
            <w:r w:rsidR="00AD0CDE">
              <w:rPr>
                <w:noProof/>
                <w:webHidden/>
              </w:rPr>
              <w:t>6</w:t>
            </w:r>
            <w:r w:rsidR="00AD0CDE">
              <w:rPr>
                <w:noProof/>
                <w:webHidden/>
              </w:rPr>
              <w:fldChar w:fldCharType="end"/>
            </w:r>
          </w:hyperlink>
        </w:p>
        <w:p w14:paraId="16AF906F" w14:textId="751C0EBB"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55" w:history="1">
            <w:r w:rsidR="00AD0CDE" w:rsidRPr="00D006F7">
              <w:rPr>
                <w:rStyle w:val="Hyperlink"/>
                <w:noProof/>
              </w:rPr>
              <w:t>1.1</w:t>
            </w:r>
            <w:r w:rsidR="00AD0CDE">
              <w:rPr>
                <w:rFonts w:asciiTheme="minorHAnsi" w:eastAsiaTheme="minorEastAsia" w:hAnsiTheme="minorHAnsi"/>
                <w:noProof/>
                <w:color w:val="auto"/>
                <w:sz w:val="22"/>
                <w:lang w:val="en-US"/>
              </w:rPr>
              <w:tab/>
            </w:r>
            <w:r w:rsidR="00AD0CDE" w:rsidRPr="00D006F7">
              <w:rPr>
                <w:rStyle w:val="Hyperlink"/>
                <w:noProof/>
              </w:rPr>
              <w:t>Introduction</w:t>
            </w:r>
            <w:r w:rsidR="00AD0CDE">
              <w:rPr>
                <w:noProof/>
                <w:webHidden/>
              </w:rPr>
              <w:tab/>
            </w:r>
            <w:r w:rsidR="00AD0CDE">
              <w:rPr>
                <w:noProof/>
                <w:webHidden/>
              </w:rPr>
              <w:fldChar w:fldCharType="begin"/>
            </w:r>
            <w:r w:rsidR="00AD0CDE">
              <w:rPr>
                <w:noProof/>
                <w:webHidden/>
              </w:rPr>
              <w:instrText xml:space="preserve"> PAGEREF _Toc32867855 \h </w:instrText>
            </w:r>
            <w:r w:rsidR="00AD0CDE">
              <w:rPr>
                <w:noProof/>
                <w:webHidden/>
              </w:rPr>
            </w:r>
            <w:r w:rsidR="00AD0CDE">
              <w:rPr>
                <w:noProof/>
                <w:webHidden/>
              </w:rPr>
              <w:fldChar w:fldCharType="separate"/>
            </w:r>
            <w:r w:rsidR="00AD0CDE">
              <w:rPr>
                <w:noProof/>
                <w:webHidden/>
              </w:rPr>
              <w:t>7</w:t>
            </w:r>
            <w:r w:rsidR="00AD0CDE">
              <w:rPr>
                <w:noProof/>
                <w:webHidden/>
              </w:rPr>
              <w:fldChar w:fldCharType="end"/>
            </w:r>
          </w:hyperlink>
        </w:p>
        <w:p w14:paraId="6844BBFA" w14:textId="5948C635"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56" w:history="1">
            <w:r w:rsidR="00AD0CDE" w:rsidRPr="00D006F7">
              <w:rPr>
                <w:rStyle w:val="Hyperlink"/>
                <w:noProof/>
              </w:rPr>
              <w:t>1.2</w:t>
            </w:r>
            <w:r w:rsidR="00AD0CDE">
              <w:rPr>
                <w:rFonts w:asciiTheme="minorHAnsi" w:eastAsiaTheme="minorEastAsia" w:hAnsiTheme="minorHAnsi"/>
                <w:noProof/>
                <w:color w:val="auto"/>
                <w:sz w:val="22"/>
                <w:lang w:val="en-US"/>
              </w:rPr>
              <w:tab/>
            </w:r>
            <w:r w:rsidR="00AD0CDE" w:rsidRPr="00D006F7">
              <w:rPr>
                <w:rStyle w:val="Hyperlink"/>
                <w:noProof/>
              </w:rPr>
              <w:t>Motivation</w:t>
            </w:r>
            <w:r w:rsidR="00AD0CDE">
              <w:rPr>
                <w:noProof/>
                <w:webHidden/>
              </w:rPr>
              <w:tab/>
            </w:r>
            <w:r w:rsidR="00AD0CDE">
              <w:rPr>
                <w:noProof/>
                <w:webHidden/>
              </w:rPr>
              <w:fldChar w:fldCharType="begin"/>
            </w:r>
            <w:r w:rsidR="00AD0CDE">
              <w:rPr>
                <w:noProof/>
                <w:webHidden/>
              </w:rPr>
              <w:instrText xml:space="preserve"> PAGEREF _Toc32867856 \h </w:instrText>
            </w:r>
            <w:r w:rsidR="00AD0CDE">
              <w:rPr>
                <w:noProof/>
                <w:webHidden/>
              </w:rPr>
            </w:r>
            <w:r w:rsidR="00AD0CDE">
              <w:rPr>
                <w:noProof/>
                <w:webHidden/>
              </w:rPr>
              <w:fldChar w:fldCharType="separate"/>
            </w:r>
            <w:r w:rsidR="00AD0CDE">
              <w:rPr>
                <w:noProof/>
                <w:webHidden/>
              </w:rPr>
              <w:t>7</w:t>
            </w:r>
            <w:r w:rsidR="00AD0CDE">
              <w:rPr>
                <w:noProof/>
                <w:webHidden/>
              </w:rPr>
              <w:fldChar w:fldCharType="end"/>
            </w:r>
          </w:hyperlink>
        </w:p>
        <w:p w14:paraId="2FEC54DE" w14:textId="29052879"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57" w:history="1">
            <w:r w:rsidR="00AD0CDE" w:rsidRPr="00D006F7">
              <w:rPr>
                <w:rStyle w:val="Hyperlink"/>
                <w:noProof/>
              </w:rPr>
              <w:t>1.3</w:t>
            </w:r>
            <w:r w:rsidR="00AD0CDE">
              <w:rPr>
                <w:rFonts w:asciiTheme="minorHAnsi" w:eastAsiaTheme="minorEastAsia" w:hAnsiTheme="minorHAnsi"/>
                <w:noProof/>
                <w:color w:val="auto"/>
                <w:sz w:val="22"/>
                <w:lang w:val="en-US"/>
              </w:rPr>
              <w:tab/>
            </w:r>
            <w:r w:rsidR="00AD0CDE" w:rsidRPr="00D006F7">
              <w:rPr>
                <w:rStyle w:val="Hyperlink"/>
                <w:noProof/>
              </w:rPr>
              <w:t>Problem statement</w:t>
            </w:r>
            <w:r w:rsidR="00AD0CDE">
              <w:rPr>
                <w:noProof/>
                <w:webHidden/>
              </w:rPr>
              <w:tab/>
            </w:r>
            <w:r w:rsidR="00AD0CDE">
              <w:rPr>
                <w:noProof/>
                <w:webHidden/>
              </w:rPr>
              <w:fldChar w:fldCharType="begin"/>
            </w:r>
            <w:r w:rsidR="00AD0CDE">
              <w:rPr>
                <w:noProof/>
                <w:webHidden/>
              </w:rPr>
              <w:instrText xml:space="preserve"> PAGEREF _Toc32867857 \h </w:instrText>
            </w:r>
            <w:r w:rsidR="00AD0CDE">
              <w:rPr>
                <w:noProof/>
                <w:webHidden/>
              </w:rPr>
            </w:r>
            <w:r w:rsidR="00AD0CDE">
              <w:rPr>
                <w:noProof/>
                <w:webHidden/>
              </w:rPr>
              <w:fldChar w:fldCharType="separate"/>
            </w:r>
            <w:r w:rsidR="00AD0CDE">
              <w:rPr>
                <w:noProof/>
                <w:webHidden/>
              </w:rPr>
              <w:t>7</w:t>
            </w:r>
            <w:r w:rsidR="00AD0CDE">
              <w:rPr>
                <w:noProof/>
                <w:webHidden/>
              </w:rPr>
              <w:fldChar w:fldCharType="end"/>
            </w:r>
          </w:hyperlink>
        </w:p>
        <w:p w14:paraId="18808378" w14:textId="2DB36571"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58" w:history="1">
            <w:r w:rsidR="00AD0CDE" w:rsidRPr="00D006F7">
              <w:rPr>
                <w:rStyle w:val="Hyperlink"/>
                <w:noProof/>
              </w:rPr>
              <w:t>1.4</w:t>
            </w:r>
            <w:r w:rsidR="00AD0CDE">
              <w:rPr>
                <w:rFonts w:asciiTheme="minorHAnsi" w:eastAsiaTheme="minorEastAsia" w:hAnsiTheme="minorHAnsi"/>
                <w:noProof/>
                <w:color w:val="auto"/>
                <w:sz w:val="22"/>
                <w:lang w:val="en-US"/>
              </w:rPr>
              <w:tab/>
            </w:r>
            <w:r w:rsidR="00AD0CDE" w:rsidRPr="00D006F7">
              <w:rPr>
                <w:rStyle w:val="Hyperlink"/>
                <w:noProof/>
              </w:rPr>
              <w:t>Scope</w:t>
            </w:r>
            <w:r w:rsidR="00AD0CDE">
              <w:rPr>
                <w:noProof/>
                <w:webHidden/>
              </w:rPr>
              <w:tab/>
            </w:r>
            <w:r w:rsidR="00AD0CDE">
              <w:rPr>
                <w:noProof/>
                <w:webHidden/>
              </w:rPr>
              <w:fldChar w:fldCharType="begin"/>
            </w:r>
            <w:r w:rsidR="00AD0CDE">
              <w:rPr>
                <w:noProof/>
                <w:webHidden/>
              </w:rPr>
              <w:instrText xml:space="preserve"> PAGEREF _Toc32867858 \h </w:instrText>
            </w:r>
            <w:r w:rsidR="00AD0CDE">
              <w:rPr>
                <w:noProof/>
                <w:webHidden/>
              </w:rPr>
            </w:r>
            <w:r w:rsidR="00AD0CDE">
              <w:rPr>
                <w:noProof/>
                <w:webHidden/>
              </w:rPr>
              <w:fldChar w:fldCharType="separate"/>
            </w:r>
            <w:r w:rsidR="00AD0CDE">
              <w:rPr>
                <w:noProof/>
                <w:webHidden/>
              </w:rPr>
              <w:t>8</w:t>
            </w:r>
            <w:r w:rsidR="00AD0CDE">
              <w:rPr>
                <w:noProof/>
                <w:webHidden/>
              </w:rPr>
              <w:fldChar w:fldCharType="end"/>
            </w:r>
          </w:hyperlink>
        </w:p>
        <w:p w14:paraId="15405CA0" w14:textId="21012824"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59" w:history="1">
            <w:r w:rsidR="00AD0CDE" w:rsidRPr="00D006F7">
              <w:rPr>
                <w:rStyle w:val="Hyperlink"/>
                <w:noProof/>
              </w:rPr>
              <w:t>1.5</w:t>
            </w:r>
            <w:r w:rsidR="00AD0CDE">
              <w:rPr>
                <w:rFonts w:asciiTheme="minorHAnsi" w:eastAsiaTheme="minorEastAsia" w:hAnsiTheme="minorHAnsi"/>
                <w:noProof/>
                <w:color w:val="auto"/>
                <w:sz w:val="22"/>
                <w:lang w:val="en-US"/>
              </w:rPr>
              <w:tab/>
            </w:r>
            <w:r w:rsidR="00AD0CDE" w:rsidRPr="00D006F7">
              <w:rPr>
                <w:rStyle w:val="Hyperlink"/>
                <w:noProof/>
              </w:rPr>
              <w:t>Process model</w:t>
            </w:r>
            <w:r w:rsidR="00AD0CDE">
              <w:rPr>
                <w:noProof/>
                <w:webHidden/>
              </w:rPr>
              <w:tab/>
            </w:r>
            <w:r w:rsidR="00AD0CDE">
              <w:rPr>
                <w:noProof/>
                <w:webHidden/>
              </w:rPr>
              <w:fldChar w:fldCharType="begin"/>
            </w:r>
            <w:r w:rsidR="00AD0CDE">
              <w:rPr>
                <w:noProof/>
                <w:webHidden/>
              </w:rPr>
              <w:instrText xml:space="preserve"> PAGEREF _Toc32867859 \h </w:instrText>
            </w:r>
            <w:r w:rsidR="00AD0CDE">
              <w:rPr>
                <w:noProof/>
                <w:webHidden/>
              </w:rPr>
            </w:r>
            <w:r w:rsidR="00AD0CDE">
              <w:rPr>
                <w:noProof/>
                <w:webHidden/>
              </w:rPr>
              <w:fldChar w:fldCharType="separate"/>
            </w:r>
            <w:r w:rsidR="00AD0CDE">
              <w:rPr>
                <w:noProof/>
                <w:webHidden/>
              </w:rPr>
              <w:t>8</w:t>
            </w:r>
            <w:r w:rsidR="00AD0CDE">
              <w:rPr>
                <w:noProof/>
                <w:webHidden/>
              </w:rPr>
              <w:fldChar w:fldCharType="end"/>
            </w:r>
          </w:hyperlink>
        </w:p>
        <w:p w14:paraId="612E2B48" w14:textId="1B4A0F5F"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0" w:history="1">
            <w:r w:rsidR="00AD0CDE" w:rsidRPr="00D006F7">
              <w:rPr>
                <w:rStyle w:val="Hyperlink"/>
                <w:noProof/>
              </w:rPr>
              <w:t>1.5.1</w:t>
            </w:r>
            <w:r w:rsidR="00AD0CDE">
              <w:rPr>
                <w:rFonts w:asciiTheme="minorHAnsi" w:eastAsiaTheme="minorEastAsia" w:hAnsiTheme="minorHAnsi"/>
                <w:noProof/>
                <w:color w:val="auto"/>
                <w:sz w:val="22"/>
                <w:lang w:val="en-US"/>
              </w:rPr>
              <w:tab/>
            </w:r>
            <w:r w:rsidR="00AD0CDE" w:rsidRPr="00D006F7">
              <w:rPr>
                <w:rStyle w:val="Hyperlink"/>
                <w:noProof/>
              </w:rPr>
              <w:t>Requirement gathering</w:t>
            </w:r>
            <w:r w:rsidR="00AD0CDE">
              <w:rPr>
                <w:noProof/>
                <w:webHidden/>
              </w:rPr>
              <w:tab/>
            </w:r>
            <w:r w:rsidR="00AD0CDE">
              <w:rPr>
                <w:noProof/>
                <w:webHidden/>
              </w:rPr>
              <w:fldChar w:fldCharType="begin"/>
            </w:r>
            <w:r w:rsidR="00AD0CDE">
              <w:rPr>
                <w:noProof/>
                <w:webHidden/>
              </w:rPr>
              <w:instrText xml:space="preserve"> PAGEREF _Toc32867860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433F5C19" w14:textId="1A44E46B"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1" w:history="1">
            <w:r w:rsidR="00AD0CDE" w:rsidRPr="00D006F7">
              <w:rPr>
                <w:rStyle w:val="Hyperlink"/>
                <w:noProof/>
              </w:rPr>
              <w:t>1.5.2</w:t>
            </w:r>
            <w:r w:rsidR="00AD0CDE">
              <w:rPr>
                <w:rFonts w:asciiTheme="minorHAnsi" w:eastAsiaTheme="minorEastAsia" w:hAnsiTheme="minorHAnsi"/>
                <w:noProof/>
                <w:color w:val="auto"/>
                <w:sz w:val="22"/>
                <w:lang w:val="en-US"/>
              </w:rPr>
              <w:tab/>
            </w:r>
            <w:r w:rsidR="00AD0CDE" w:rsidRPr="00D006F7">
              <w:rPr>
                <w:rStyle w:val="Hyperlink"/>
                <w:noProof/>
              </w:rPr>
              <w:t>Work breakdown and decomposition</w:t>
            </w:r>
            <w:r w:rsidR="00AD0CDE">
              <w:rPr>
                <w:noProof/>
                <w:webHidden/>
              </w:rPr>
              <w:tab/>
            </w:r>
            <w:r w:rsidR="00AD0CDE">
              <w:rPr>
                <w:noProof/>
                <w:webHidden/>
              </w:rPr>
              <w:fldChar w:fldCharType="begin"/>
            </w:r>
            <w:r w:rsidR="00AD0CDE">
              <w:rPr>
                <w:noProof/>
                <w:webHidden/>
              </w:rPr>
              <w:instrText xml:space="preserve"> PAGEREF _Toc32867861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70BCF6FB" w14:textId="534F6981"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2" w:history="1">
            <w:r w:rsidR="00AD0CDE" w:rsidRPr="00D006F7">
              <w:rPr>
                <w:rStyle w:val="Hyperlink"/>
                <w:noProof/>
              </w:rPr>
              <w:t>1.5.3</w:t>
            </w:r>
            <w:r w:rsidR="00AD0CDE">
              <w:rPr>
                <w:rFonts w:asciiTheme="minorHAnsi" w:eastAsiaTheme="minorEastAsia" w:hAnsiTheme="minorHAnsi"/>
                <w:noProof/>
                <w:color w:val="auto"/>
                <w:sz w:val="22"/>
                <w:lang w:val="en-US"/>
              </w:rPr>
              <w:tab/>
            </w:r>
            <w:r w:rsidR="00AD0CDE" w:rsidRPr="00D006F7">
              <w:rPr>
                <w:rStyle w:val="Hyperlink"/>
                <w:noProof/>
              </w:rPr>
              <w:t>Designing</w:t>
            </w:r>
            <w:r w:rsidR="00AD0CDE">
              <w:rPr>
                <w:noProof/>
                <w:webHidden/>
              </w:rPr>
              <w:tab/>
            </w:r>
            <w:r w:rsidR="00AD0CDE">
              <w:rPr>
                <w:noProof/>
                <w:webHidden/>
              </w:rPr>
              <w:fldChar w:fldCharType="begin"/>
            </w:r>
            <w:r w:rsidR="00AD0CDE">
              <w:rPr>
                <w:noProof/>
                <w:webHidden/>
              </w:rPr>
              <w:instrText xml:space="preserve"> PAGEREF _Toc32867862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1C5BFB77" w14:textId="37BD3687"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3" w:history="1">
            <w:r w:rsidR="00AD0CDE" w:rsidRPr="00D006F7">
              <w:rPr>
                <w:rStyle w:val="Hyperlink"/>
                <w:noProof/>
              </w:rPr>
              <w:t>1.5.4</w:t>
            </w:r>
            <w:r w:rsidR="00AD0CDE">
              <w:rPr>
                <w:rFonts w:asciiTheme="minorHAnsi" w:eastAsiaTheme="minorEastAsia" w:hAnsiTheme="minorHAnsi"/>
                <w:noProof/>
                <w:color w:val="auto"/>
                <w:sz w:val="22"/>
                <w:lang w:val="en-US"/>
              </w:rPr>
              <w:tab/>
            </w:r>
            <w:r w:rsidR="00AD0CDE" w:rsidRPr="00D006F7">
              <w:rPr>
                <w:rStyle w:val="Hyperlink"/>
                <w:noProof/>
              </w:rPr>
              <w:t>Coding</w:t>
            </w:r>
            <w:r w:rsidR="00AD0CDE">
              <w:rPr>
                <w:noProof/>
                <w:webHidden/>
              </w:rPr>
              <w:tab/>
            </w:r>
            <w:r w:rsidR="00AD0CDE">
              <w:rPr>
                <w:noProof/>
                <w:webHidden/>
              </w:rPr>
              <w:fldChar w:fldCharType="begin"/>
            </w:r>
            <w:r w:rsidR="00AD0CDE">
              <w:rPr>
                <w:noProof/>
                <w:webHidden/>
              </w:rPr>
              <w:instrText xml:space="preserve"> PAGEREF _Toc32867863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0FCAB683" w14:textId="0AFEE1AA"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4" w:history="1">
            <w:r w:rsidR="00AD0CDE" w:rsidRPr="00D006F7">
              <w:rPr>
                <w:rStyle w:val="Hyperlink"/>
                <w:noProof/>
              </w:rPr>
              <w:t>1.5.5</w:t>
            </w:r>
            <w:r w:rsidR="00AD0CDE">
              <w:rPr>
                <w:rFonts w:asciiTheme="minorHAnsi" w:eastAsiaTheme="minorEastAsia" w:hAnsiTheme="minorHAnsi"/>
                <w:noProof/>
                <w:color w:val="auto"/>
                <w:sz w:val="22"/>
                <w:lang w:val="en-US"/>
              </w:rPr>
              <w:tab/>
            </w:r>
            <w:r w:rsidR="00AD0CDE" w:rsidRPr="00D006F7">
              <w:rPr>
                <w:rStyle w:val="Hyperlink"/>
                <w:noProof/>
              </w:rPr>
              <w:t>Integration</w:t>
            </w:r>
            <w:r w:rsidR="00AD0CDE">
              <w:rPr>
                <w:noProof/>
                <w:webHidden/>
              </w:rPr>
              <w:tab/>
            </w:r>
            <w:r w:rsidR="00AD0CDE">
              <w:rPr>
                <w:noProof/>
                <w:webHidden/>
              </w:rPr>
              <w:fldChar w:fldCharType="begin"/>
            </w:r>
            <w:r w:rsidR="00AD0CDE">
              <w:rPr>
                <w:noProof/>
                <w:webHidden/>
              </w:rPr>
              <w:instrText xml:space="preserve"> PAGEREF _Toc32867864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6EC86E7E" w14:textId="665598FF"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5" w:history="1">
            <w:r w:rsidR="00AD0CDE" w:rsidRPr="00D006F7">
              <w:rPr>
                <w:rStyle w:val="Hyperlink"/>
                <w:noProof/>
              </w:rPr>
              <w:t>1.5.6</w:t>
            </w:r>
            <w:r w:rsidR="00AD0CDE">
              <w:rPr>
                <w:rFonts w:asciiTheme="minorHAnsi" w:eastAsiaTheme="minorEastAsia" w:hAnsiTheme="minorHAnsi"/>
                <w:noProof/>
                <w:color w:val="auto"/>
                <w:sz w:val="22"/>
                <w:lang w:val="en-US"/>
              </w:rPr>
              <w:tab/>
            </w:r>
            <w:r w:rsidR="00AD0CDE" w:rsidRPr="00D006F7">
              <w:rPr>
                <w:rStyle w:val="Hyperlink"/>
                <w:noProof/>
              </w:rPr>
              <w:t>Testing</w:t>
            </w:r>
            <w:r w:rsidR="00AD0CDE">
              <w:rPr>
                <w:noProof/>
                <w:webHidden/>
              </w:rPr>
              <w:tab/>
            </w:r>
            <w:r w:rsidR="00AD0CDE">
              <w:rPr>
                <w:noProof/>
                <w:webHidden/>
              </w:rPr>
              <w:fldChar w:fldCharType="begin"/>
            </w:r>
            <w:r w:rsidR="00AD0CDE">
              <w:rPr>
                <w:noProof/>
                <w:webHidden/>
              </w:rPr>
              <w:instrText xml:space="preserve"> PAGEREF _Toc32867865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1A43CCBD" w14:textId="22E0A92D"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6" w:history="1">
            <w:r w:rsidR="00AD0CDE" w:rsidRPr="00D006F7">
              <w:rPr>
                <w:rStyle w:val="Hyperlink"/>
                <w:noProof/>
              </w:rPr>
              <w:t>1.5.7</w:t>
            </w:r>
            <w:r w:rsidR="00AD0CDE">
              <w:rPr>
                <w:rFonts w:asciiTheme="minorHAnsi" w:eastAsiaTheme="minorEastAsia" w:hAnsiTheme="minorHAnsi"/>
                <w:noProof/>
                <w:color w:val="auto"/>
                <w:sz w:val="22"/>
                <w:lang w:val="en-US"/>
              </w:rPr>
              <w:tab/>
            </w:r>
            <w:r w:rsidR="00AD0CDE" w:rsidRPr="00D006F7">
              <w:rPr>
                <w:rStyle w:val="Hyperlink"/>
                <w:noProof/>
              </w:rPr>
              <w:t>Why incremental model</w:t>
            </w:r>
            <w:r w:rsidR="00AD0CDE">
              <w:rPr>
                <w:noProof/>
                <w:webHidden/>
              </w:rPr>
              <w:tab/>
            </w:r>
            <w:r w:rsidR="00AD0CDE">
              <w:rPr>
                <w:noProof/>
                <w:webHidden/>
              </w:rPr>
              <w:fldChar w:fldCharType="begin"/>
            </w:r>
            <w:r w:rsidR="00AD0CDE">
              <w:rPr>
                <w:noProof/>
                <w:webHidden/>
              </w:rPr>
              <w:instrText xml:space="preserve"> PAGEREF _Toc32867866 \h </w:instrText>
            </w:r>
            <w:r w:rsidR="00AD0CDE">
              <w:rPr>
                <w:noProof/>
                <w:webHidden/>
              </w:rPr>
            </w:r>
            <w:r w:rsidR="00AD0CDE">
              <w:rPr>
                <w:noProof/>
                <w:webHidden/>
              </w:rPr>
              <w:fldChar w:fldCharType="separate"/>
            </w:r>
            <w:r w:rsidR="00AD0CDE">
              <w:rPr>
                <w:noProof/>
                <w:webHidden/>
              </w:rPr>
              <w:t>9</w:t>
            </w:r>
            <w:r w:rsidR="00AD0CDE">
              <w:rPr>
                <w:noProof/>
                <w:webHidden/>
              </w:rPr>
              <w:fldChar w:fldCharType="end"/>
            </w:r>
          </w:hyperlink>
        </w:p>
        <w:p w14:paraId="361236F8" w14:textId="60D5C012"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67" w:history="1">
            <w:r w:rsidR="00AD0CDE" w:rsidRPr="00D006F7">
              <w:rPr>
                <w:rStyle w:val="Hyperlink"/>
                <w:noProof/>
              </w:rPr>
              <w:t>1.6</w:t>
            </w:r>
            <w:r w:rsidR="00AD0CDE">
              <w:rPr>
                <w:rFonts w:asciiTheme="minorHAnsi" w:eastAsiaTheme="minorEastAsia" w:hAnsiTheme="minorHAnsi"/>
                <w:noProof/>
                <w:color w:val="auto"/>
                <w:sz w:val="22"/>
                <w:lang w:val="en-US"/>
              </w:rPr>
              <w:tab/>
            </w:r>
            <w:r w:rsidR="00AD0CDE" w:rsidRPr="00D006F7">
              <w:rPr>
                <w:rStyle w:val="Hyperlink"/>
                <w:noProof/>
              </w:rPr>
              <w:t>Proposed system</w:t>
            </w:r>
            <w:r w:rsidR="00AD0CDE">
              <w:rPr>
                <w:noProof/>
                <w:webHidden/>
              </w:rPr>
              <w:tab/>
            </w:r>
            <w:r w:rsidR="00AD0CDE">
              <w:rPr>
                <w:noProof/>
                <w:webHidden/>
              </w:rPr>
              <w:fldChar w:fldCharType="begin"/>
            </w:r>
            <w:r w:rsidR="00AD0CDE">
              <w:rPr>
                <w:noProof/>
                <w:webHidden/>
              </w:rPr>
              <w:instrText xml:space="preserve"> PAGEREF _Toc32867867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73D3866E" w14:textId="6836193A"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68" w:history="1">
            <w:r w:rsidR="00AD0CDE" w:rsidRPr="00D006F7">
              <w:rPr>
                <w:rStyle w:val="Hyperlink"/>
                <w:noProof/>
              </w:rPr>
              <w:t>1.7</w:t>
            </w:r>
            <w:r w:rsidR="00AD0CDE">
              <w:rPr>
                <w:rFonts w:asciiTheme="minorHAnsi" w:eastAsiaTheme="minorEastAsia" w:hAnsiTheme="minorHAnsi"/>
                <w:noProof/>
                <w:color w:val="auto"/>
                <w:sz w:val="22"/>
                <w:lang w:val="en-US"/>
              </w:rPr>
              <w:tab/>
            </w:r>
            <w:r w:rsidR="00AD0CDE" w:rsidRPr="00D006F7">
              <w:rPr>
                <w:rStyle w:val="Hyperlink"/>
                <w:noProof/>
              </w:rPr>
              <w:t>Features</w:t>
            </w:r>
            <w:r w:rsidR="00AD0CDE">
              <w:rPr>
                <w:noProof/>
                <w:webHidden/>
              </w:rPr>
              <w:tab/>
            </w:r>
            <w:r w:rsidR="00AD0CDE">
              <w:rPr>
                <w:noProof/>
                <w:webHidden/>
              </w:rPr>
              <w:fldChar w:fldCharType="begin"/>
            </w:r>
            <w:r w:rsidR="00AD0CDE">
              <w:rPr>
                <w:noProof/>
                <w:webHidden/>
              </w:rPr>
              <w:instrText xml:space="preserve"> PAGEREF _Toc32867868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14D92EF6" w14:textId="66095B96"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69" w:history="1">
            <w:r w:rsidR="00AD0CDE" w:rsidRPr="00D006F7">
              <w:rPr>
                <w:rStyle w:val="Hyperlink"/>
                <w:noProof/>
              </w:rPr>
              <w:t>1.7.1</w:t>
            </w:r>
            <w:r w:rsidR="00AD0CDE">
              <w:rPr>
                <w:rFonts w:asciiTheme="minorHAnsi" w:eastAsiaTheme="minorEastAsia" w:hAnsiTheme="minorHAnsi"/>
                <w:noProof/>
                <w:color w:val="auto"/>
                <w:sz w:val="22"/>
                <w:lang w:val="en-US"/>
              </w:rPr>
              <w:tab/>
            </w:r>
            <w:r w:rsidR="00AD0CDE" w:rsidRPr="00D006F7">
              <w:rPr>
                <w:rStyle w:val="Hyperlink"/>
                <w:noProof/>
              </w:rPr>
              <w:t>Text Scrapping</w:t>
            </w:r>
            <w:r w:rsidR="00AD0CDE">
              <w:rPr>
                <w:noProof/>
                <w:webHidden/>
              </w:rPr>
              <w:tab/>
            </w:r>
            <w:r w:rsidR="00AD0CDE">
              <w:rPr>
                <w:noProof/>
                <w:webHidden/>
              </w:rPr>
              <w:fldChar w:fldCharType="begin"/>
            </w:r>
            <w:r w:rsidR="00AD0CDE">
              <w:rPr>
                <w:noProof/>
                <w:webHidden/>
              </w:rPr>
              <w:instrText xml:space="preserve"> PAGEREF _Toc32867869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6AEB56BA" w14:textId="64FD35F2"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70" w:history="1">
            <w:r w:rsidR="00AD0CDE" w:rsidRPr="00D006F7">
              <w:rPr>
                <w:rStyle w:val="Hyperlink"/>
                <w:noProof/>
              </w:rPr>
              <w:t>1.7.2</w:t>
            </w:r>
            <w:r w:rsidR="00AD0CDE">
              <w:rPr>
                <w:rFonts w:asciiTheme="minorHAnsi" w:eastAsiaTheme="minorEastAsia" w:hAnsiTheme="minorHAnsi"/>
                <w:noProof/>
                <w:color w:val="auto"/>
                <w:sz w:val="22"/>
                <w:lang w:val="en-US"/>
              </w:rPr>
              <w:tab/>
            </w:r>
            <w:r w:rsidR="00AD0CDE" w:rsidRPr="00D006F7">
              <w:rPr>
                <w:rStyle w:val="Hyperlink"/>
                <w:noProof/>
              </w:rPr>
              <w:t>Scrapping of text in images</w:t>
            </w:r>
            <w:r w:rsidR="00AD0CDE">
              <w:rPr>
                <w:noProof/>
                <w:webHidden/>
              </w:rPr>
              <w:tab/>
            </w:r>
            <w:r w:rsidR="00AD0CDE">
              <w:rPr>
                <w:noProof/>
                <w:webHidden/>
              </w:rPr>
              <w:fldChar w:fldCharType="begin"/>
            </w:r>
            <w:r w:rsidR="00AD0CDE">
              <w:rPr>
                <w:noProof/>
                <w:webHidden/>
              </w:rPr>
              <w:instrText xml:space="preserve"> PAGEREF _Toc32867870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616B02B9" w14:textId="231B5202"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71" w:history="1">
            <w:r w:rsidR="00AD0CDE" w:rsidRPr="00D006F7">
              <w:rPr>
                <w:rStyle w:val="Hyperlink"/>
                <w:noProof/>
              </w:rPr>
              <w:t>1.7.3</w:t>
            </w:r>
            <w:r w:rsidR="00AD0CDE">
              <w:rPr>
                <w:rFonts w:asciiTheme="minorHAnsi" w:eastAsiaTheme="minorEastAsia" w:hAnsiTheme="minorHAnsi"/>
                <w:noProof/>
                <w:color w:val="auto"/>
                <w:sz w:val="22"/>
                <w:lang w:val="en-US"/>
              </w:rPr>
              <w:tab/>
            </w:r>
            <w:r w:rsidR="00AD0CDE" w:rsidRPr="00D006F7">
              <w:rPr>
                <w:rStyle w:val="Hyperlink"/>
                <w:noProof/>
              </w:rPr>
              <w:t>Sign up / Sign in</w:t>
            </w:r>
            <w:r w:rsidR="00AD0CDE">
              <w:rPr>
                <w:noProof/>
                <w:webHidden/>
              </w:rPr>
              <w:tab/>
            </w:r>
            <w:r w:rsidR="00AD0CDE">
              <w:rPr>
                <w:noProof/>
                <w:webHidden/>
              </w:rPr>
              <w:fldChar w:fldCharType="begin"/>
            </w:r>
            <w:r w:rsidR="00AD0CDE">
              <w:rPr>
                <w:noProof/>
                <w:webHidden/>
              </w:rPr>
              <w:instrText xml:space="preserve"> PAGEREF _Toc32867871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61545570" w14:textId="663F26C4"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72" w:history="1">
            <w:r w:rsidR="00AD0CDE" w:rsidRPr="00D006F7">
              <w:rPr>
                <w:rStyle w:val="Hyperlink"/>
                <w:noProof/>
              </w:rPr>
              <w:t>1.7.4</w:t>
            </w:r>
            <w:r w:rsidR="00AD0CDE">
              <w:rPr>
                <w:rFonts w:asciiTheme="minorHAnsi" w:eastAsiaTheme="minorEastAsia" w:hAnsiTheme="minorHAnsi"/>
                <w:noProof/>
                <w:color w:val="auto"/>
                <w:sz w:val="22"/>
                <w:lang w:val="en-US"/>
              </w:rPr>
              <w:tab/>
            </w:r>
            <w:r w:rsidR="00AD0CDE" w:rsidRPr="00D006F7">
              <w:rPr>
                <w:rStyle w:val="Hyperlink"/>
                <w:noProof/>
              </w:rPr>
              <w:t>Guest user</w:t>
            </w:r>
            <w:r w:rsidR="00AD0CDE">
              <w:rPr>
                <w:noProof/>
                <w:webHidden/>
              </w:rPr>
              <w:tab/>
            </w:r>
            <w:r w:rsidR="00AD0CDE">
              <w:rPr>
                <w:noProof/>
                <w:webHidden/>
              </w:rPr>
              <w:fldChar w:fldCharType="begin"/>
            </w:r>
            <w:r w:rsidR="00AD0CDE">
              <w:rPr>
                <w:noProof/>
                <w:webHidden/>
              </w:rPr>
              <w:instrText xml:space="preserve"> PAGEREF _Toc32867872 \h </w:instrText>
            </w:r>
            <w:r w:rsidR="00AD0CDE">
              <w:rPr>
                <w:noProof/>
                <w:webHidden/>
              </w:rPr>
            </w:r>
            <w:r w:rsidR="00AD0CDE">
              <w:rPr>
                <w:noProof/>
                <w:webHidden/>
              </w:rPr>
              <w:fldChar w:fldCharType="separate"/>
            </w:r>
            <w:r w:rsidR="00AD0CDE">
              <w:rPr>
                <w:noProof/>
                <w:webHidden/>
              </w:rPr>
              <w:t>10</w:t>
            </w:r>
            <w:r w:rsidR="00AD0CDE">
              <w:rPr>
                <w:noProof/>
                <w:webHidden/>
              </w:rPr>
              <w:fldChar w:fldCharType="end"/>
            </w:r>
          </w:hyperlink>
        </w:p>
        <w:p w14:paraId="7B5E888B" w14:textId="54D01C5A"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73" w:history="1">
            <w:r w:rsidR="00AD0CDE" w:rsidRPr="00D006F7">
              <w:rPr>
                <w:rStyle w:val="Hyperlink"/>
                <w:noProof/>
              </w:rPr>
              <w:t>1.7.5</w:t>
            </w:r>
            <w:r w:rsidR="00AD0CDE">
              <w:rPr>
                <w:rFonts w:asciiTheme="minorHAnsi" w:eastAsiaTheme="minorEastAsia" w:hAnsiTheme="minorHAnsi"/>
                <w:noProof/>
                <w:color w:val="auto"/>
                <w:sz w:val="22"/>
                <w:lang w:val="en-US"/>
              </w:rPr>
              <w:tab/>
            </w:r>
            <w:r w:rsidR="00AD0CDE" w:rsidRPr="00D006F7">
              <w:rPr>
                <w:rStyle w:val="Hyperlink"/>
                <w:noProof/>
              </w:rPr>
              <w:t>Merging and referencing</w:t>
            </w:r>
            <w:r w:rsidR="00AD0CDE">
              <w:rPr>
                <w:noProof/>
                <w:webHidden/>
              </w:rPr>
              <w:tab/>
            </w:r>
            <w:r w:rsidR="00AD0CDE">
              <w:rPr>
                <w:noProof/>
                <w:webHidden/>
              </w:rPr>
              <w:fldChar w:fldCharType="begin"/>
            </w:r>
            <w:r w:rsidR="00AD0CDE">
              <w:rPr>
                <w:noProof/>
                <w:webHidden/>
              </w:rPr>
              <w:instrText xml:space="preserve"> PAGEREF _Toc32867873 \h </w:instrText>
            </w:r>
            <w:r w:rsidR="00AD0CDE">
              <w:rPr>
                <w:noProof/>
                <w:webHidden/>
              </w:rPr>
            </w:r>
            <w:r w:rsidR="00AD0CDE">
              <w:rPr>
                <w:noProof/>
                <w:webHidden/>
              </w:rPr>
              <w:fldChar w:fldCharType="separate"/>
            </w:r>
            <w:r w:rsidR="00AD0CDE">
              <w:rPr>
                <w:noProof/>
                <w:webHidden/>
              </w:rPr>
              <w:t>11</w:t>
            </w:r>
            <w:r w:rsidR="00AD0CDE">
              <w:rPr>
                <w:noProof/>
                <w:webHidden/>
              </w:rPr>
              <w:fldChar w:fldCharType="end"/>
            </w:r>
          </w:hyperlink>
        </w:p>
        <w:p w14:paraId="74A93B0C" w14:textId="5E1B866B"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74" w:history="1">
            <w:r w:rsidR="00AD0CDE" w:rsidRPr="00D006F7">
              <w:rPr>
                <w:rStyle w:val="Hyperlink"/>
                <w:noProof/>
              </w:rPr>
              <w:t>1.8</w:t>
            </w:r>
            <w:r w:rsidR="00AD0CDE">
              <w:rPr>
                <w:rFonts w:asciiTheme="minorHAnsi" w:eastAsiaTheme="minorEastAsia" w:hAnsiTheme="minorHAnsi"/>
                <w:noProof/>
                <w:color w:val="auto"/>
                <w:sz w:val="22"/>
                <w:lang w:val="en-US"/>
              </w:rPr>
              <w:tab/>
            </w:r>
            <w:r w:rsidR="00AD0CDE" w:rsidRPr="00D006F7">
              <w:rPr>
                <w:rStyle w:val="Hyperlink"/>
                <w:noProof/>
              </w:rPr>
              <w:t>Nature of the project</w:t>
            </w:r>
            <w:r w:rsidR="00AD0CDE">
              <w:rPr>
                <w:noProof/>
                <w:webHidden/>
              </w:rPr>
              <w:tab/>
            </w:r>
            <w:r w:rsidR="00AD0CDE">
              <w:rPr>
                <w:noProof/>
                <w:webHidden/>
              </w:rPr>
              <w:fldChar w:fldCharType="begin"/>
            </w:r>
            <w:r w:rsidR="00AD0CDE">
              <w:rPr>
                <w:noProof/>
                <w:webHidden/>
              </w:rPr>
              <w:instrText xml:space="preserve"> PAGEREF _Toc32867874 \h </w:instrText>
            </w:r>
            <w:r w:rsidR="00AD0CDE">
              <w:rPr>
                <w:noProof/>
                <w:webHidden/>
              </w:rPr>
            </w:r>
            <w:r w:rsidR="00AD0CDE">
              <w:rPr>
                <w:noProof/>
                <w:webHidden/>
              </w:rPr>
              <w:fldChar w:fldCharType="separate"/>
            </w:r>
            <w:r w:rsidR="00AD0CDE">
              <w:rPr>
                <w:noProof/>
                <w:webHidden/>
              </w:rPr>
              <w:t>11</w:t>
            </w:r>
            <w:r w:rsidR="00AD0CDE">
              <w:rPr>
                <w:noProof/>
                <w:webHidden/>
              </w:rPr>
              <w:fldChar w:fldCharType="end"/>
            </w:r>
          </w:hyperlink>
        </w:p>
        <w:p w14:paraId="1B4B339F" w14:textId="148B599F"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75" w:history="1">
            <w:r w:rsidR="00AD0CDE" w:rsidRPr="00D006F7">
              <w:rPr>
                <w:rStyle w:val="Hyperlink"/>
                <w:noProof/>
              </w:rPr>
              <w:t>1.9</w:t>
            </w:r>
            <w:r w:rsidR="00AD0CDE">
              <w:rPr>
                <w:rFonts w:asciiTheme="minorHAnsi" w:eastAsiaTheme="minorEastAsia" w:hAnsiTheme="minorHAnsi"/>
                <w:noProof/>
                <w:color w:val="auto"/>
                <w:sz w:val="22"/>
                <w:lang w:val="en-US"/>
              </w:rPr>
              <w:tab/>
            </w:r>
            <w:r w:rsidR="00AD0CDE" w:rsidRPr="00D006F7">
              <w:rPr>
                <w:rStyle w:val="Hyperlink"/>
                <w:noProof/>
              </w:rPr>
              <w:t>Summary</w:t>
            </w:r>
            <w:r w:rsidR="00AD0CDE">
              <w:rPr>
                <w:noProof/>
                <w:webHidden/>
              </w:rPr>
              <w:tab/>
            </w:r>
            <w:r w:rsidR="00AD0CDE">
              <w:rPr>
                <w:noProof/>
                <w:webHidden/>
              </w:rPr>
              <w:fldChar w:fldCharType="begin"/>
            </w:r>
            <w:r w:rsidR="00AD0CDE">
              <w:rPr>
                <w:noProof/>
                <w:webHidden/>
              </w:rPr>
              <w:instrText xml:space="preserve"> PAGEREF _Toc32867875 \h </w:instrText>
            </w:r>
            <w:r w:rsidR="00AD0CDE">
              <w:rPr>
                <w:noProof/>
                <w:webHidden/>
              </w:rPr>
            </w:r>
            <w:r w:rsidR="00AD0CDE">
              <w:rPr>
                <w:noProof/>
                <w:webHidden/>
              </w:rPr>
              <w:fldChar w:fldCharType="separate"/>
            </w:r>
            <w:r w:rsidR="00AD0CDE">
              <w:rPr>
                <w:noProof/>
                <w:webHidden/>
              </w:rPr>
              <w:t>11</w:t>
            </w:r>
            <w:r w:rsidR="00AD0CDE">
              <w:rPr>
                <w:noProof/>
                <w:webHidden/>
              </w:rPr>
              <w:fldChar w:fldCharType="end"/>
            </w:r>
          </w:hyperlink>
        </w:p>
        <w:p w14:paraId="2F0822C5" w14:textId="5DE88359" w:rsidR="00AD0CDE" w:rsidRDefault="00E44772">
          <w:pPr>
            <w:pStyle w:val="TOC1"/>
            <w:tabs>
              <w:tab w:val="right" w:leader="dot" w:pos="8656"/>
            </w:tabs>
            <w:rPr>
              <w:rFonts w:asciiTheme="minorHAnsi" w:eastAsiaTheme="minorEastAsia" w:hAnsiTheme="minorHAnsi"/>
              <w:noProof/>
              <w:color w:val="auto"/>
              <w:sz w:val="22"/>
              <w:lang w:val="en-US"/>
            </w:rPr>
          </w:pPr>
          <w:hyperlink w:anchor="_Toc32867876" w:history="1">
            <w:r w:rsidR="00AD0CDE" w:rsidRPr="00D006F7">
              <w:rPr>
                <w:rStyle w:val="Hyperlink"/>
                <w:noProof/>
              </w:rPr>
              <w:t>CHAPTER 2</w:t>
            </w:r>
            <w:r w:rsidR="00AD0CDE">
              <w:rPr>
                <w:noProof/>
                <w:webHidden/>
              </w:rPr>
              <w:tab/>
            </w:r>
            <w:r w:rsidR="00AD0CDE">
              <w:rPr>
                <w:noProof/>
                <w:webHidden/>
              </w:rPr>
              <w:fldChar w:fldCharType="begin"/>
            </w:r>
            <w:r w:rsidR="00AD0CDE">
              <w:rPr>
                <w:noProof/>
                <w:webHidden/>
              </w:rPr>
              <w:instrText xml:space="preserve"> PAGEREF _Toc32867876 \h </w:instrText>
            </w:r>
            <w:r w:rsidR="00AD0CDE">
              <w:rPr>
                <w:noProof/>
                <w:webHidden/>
              </w:rPr>
            </w:r>
            <w:r w:rsidR="00AD0CDE">
              <w:rPr>
                <w:noProof/>
                <w:webHidden/>
              </w:rPr>
              <w:fldChar w:fldCharType="separate"/>
            </w:r>
            <w:r w:rsidR="00AD0CDE">
              <w:rPr>
                <w:noProof/>
                <w:webHidden/>
              </w:rPr>
              <w:t>12</w:t>
            </w:r>
            <w:r w:rsidR="00AD0CDE">
              <w:rPr>
                <w:noProof/>
                <w:webHidden/>
              </w:rPr>
              <w:fldChar w:fldCharType="end"/>
            </w:r>
          </w:hyperlink>
        </w:p>
        <w:p w14:paraId="662AA865" w14:textId="1CFC59CF" w:rsidR="00AD0CDE" w:rsidRDefault="00E44772">
          <w:pPr>
            <w:pStyle w:val="TOC1"/>
            <w:tabs>
              <w:tab w:val="right" w:leader="dot" w:pos="8656"/>
            </w:tabs>
            <w:rPr>
              <w:rFonts w:asciiTheme="minorHAnsi" w:eastAsiaTheme="minorEastAsia" w:hAnsiTheme="minorHAnsi"/>
              <w:noProof/>
              <w:color w:val="auto"/>
              <w:sz w:val="22"/>
              <w:lang w:val="en-US"/>
            </w:rPr>
          </w:pPr>
          <w:hyperlink w:anchor="_Toc32867877" w:history="1">
            <w:r w:rsidR="00AD0CDE" w:rsidRPr="00D006F7">
              <w:rPr>
                <w:rStyle w:val="Hyperlink"/>
                <w:noProof/>
              </w:rPr>
              <w:t>BACKGROUND AND EXISITING WORK</w:t>
            </w:r>
            <w:r w:rsidR="00AD0CDE">
              <w:rPr>
                <w:noProof/>
                <w:webHidden/>
              </w:rPr>
              <w:tab/>
            </w:r>
            <w:r w:rsidR="00AD0CDE">
              <w:rPr>
                <w:noProof/>
                <w:webHidden/>
              </w:rPr>
              <w:fldChar w:fldCharType="begin"/>
            </w:r>
            <w:r w:rsidR="00AD0CDE">
              <w:rPr>
                <w:noProof/>
                <w:webHidden/>
              </w:rPr>
              <w:instrText xml:space="preserve"> PAGEREF _Toc32867877 \h </w:instrText>
            </w:r>
            <w:r w:rsidR="00AD0CDE">
              <w:rPr>
                <w:noProof/>
                <w:webHidden/>
              </w:rPr>
            </w:r>
            <w:r w:rsidR="00AD0CDE">
              <w:rPr>
                <w:noProof/>
                <w:webHidden/>
              </w:rPr>
              <w:fldChar w:fldCharType="separate"/>
            </w:r>
            <w:r w:rsidR="00AD0CDE">
              <w:rPr>
                <w:noProof/>
                <w:webHidden/>
              </w:rPr>
              <w:t>12</w:t>
            </w:r>
            <w:r w:rsidR="00AD0CDE">
              <w:rPr>
                <w:noProof/>
                <w:webHidden/>
              </w:rPr>
              <w:fldChar w:fldCharType="end"/>
            </w:r>
          </w:hyperlink>
        </w:p>
        <w:p w14:paraId="0D8B19D0" w14:textId="34729297" w:rsidR="00AD0CDE" w:rsidRDefault="00E44772">
          <w:pPr>
            <w:pStyle w:val="TOC1"/>
            <w:tabs>
              <w:tab w:val="left" w:pos="660"/>
              <w:tab w:val="right" w:leader="dot" w:pos="8656"/>
            </w:tabs>
            <w:rPr>
              <w:rFonts w:asciiTheme="minorHAnsi" w:eastAsiaTheme="minorEastAsia" w:hAnsiTheme="minorHAnsi"/>
              <w:noProof/>
              <w:color w:val="auto"/>
              <w:sz w:val="22"/>
              <w:lang w:val="en-US"/>
            </w:rPr>
          </w:pPr>
          <w:hyperlink w:anchor="_Toc32867878" w:history="1">
            <w:r w:rsidR="00AD0CDE" w:rsidRPr="00D006F7">
              <w:rPr>
                <w:rStyle w:val="Hyperlink"/>
                <w:noProof/>
              </w:rPr>
              <w:t>2.1</w:t>
            </w:r>
            <w:r w:rsidR="00AD0CDE">
              <w:rPr>
                <w:rFonts w:asciiTheme="minorHAnsi" w:eastAsiaTheme="minorEastAsia" w:hAnsiTheme="minorHAnsi"/>
                <w:noProof/>
                <w:color w:val="auto"/>
                <w:sz w:val="22"/>
                <w:lang w:val="en-US"/>
              </w:rPr>
              <w:tab/>
            </w:r>
            <w:r w:rsidR="00AD0CDE" w:rsidRPr="00D006F7">
              <w:rPr>
                <w:rStyle w:val="Hyperlink"/>
                <w:noProof/>
              </w:rPr>
              <w:t>Introduction</w:t>
            </w:r>
            <w:r w:rsidR="00AD0CDE">
              <w:rPr>
                <w:noProof/>
                <w:webHidden/>
              </w:rPr>
              <w:tab/>
            </w:r>
            <w:r w:rsidR="00AD0CDE">
              <w:rPr>
                <w:noProof/>
                <w:webHidden/>
              </w:rPr>
              <w:fldChar w:fldCharType="begin"/>
            </w:r>
            <w:r w:rsidR="00AD0CDE">
              <w:rPr>
                <w:noProof/>
                <w:webHidden/>
              </w:rPr>
              <w:instrText xml:space="preserve"> PAGEREF _Toc32867878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2C6A025A" w14:textId="0A58A742"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79" w:history="1">
            <w:r w:rsidR="00AD0CDE" w:rsidRPr="00D006F7">
              <w:rPr>
                <w:rStyle w:val="Hyperlink"/>
                <w:noProof/>
              </w:rPr>
              <w:t>2.2</w:t>
            </w:r>
            <w:r w:rsidR="00AD0CDE">
              <w:rPr>
                <w:rFonts w:asciiTheme="minorHAnsi" w:eastAsiaTheme="minorEastAsia" w:hAnsiTheme="minorHAnsi"/>
                <w:noProof/>
                <w:color w:val="auto"/>
                <w:sz w:val="22"/>
                <w:lang w:val="en-US"/>
              </w:rPr>
              <w:tab/>
            </w:r>
            <w:r w:rsidR="00AD0CDE" w:rsidRPr="00D006F7">
              <w:rPr>
                <w:rStyle w:val="Hyperlink"/>
                <w:noProof/>
              </w:rPr>
              <w:t>Existing Systems</w:t>
            </w:r>
            <w:r w:rsidR="00AD0CDE">
              <w:rPr>
                <w:noProof/>
                <w:webHidden/>
              </w:rPr>
              <w:tab/>
            </w:r>
            <w:r w:rsidR="00AD0CDE">
              <w:rPr>
                <w:noProof/>
                <w:webHidden/>
              </w:rPr>
              <w:fldChar w:fldCharType="begin"/>
            </w:r>
            <w:r w:rsidR="00AD0CDE">
              <w:rPr>
                <w:noProof/>
                <w:webHidden/>
              </w:rPr>
              <w:instrText xml:space="preserve"> PAGEREF _Toc32867879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79E8FC9A" w14:textId="4D69DF30"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0" w:history="1">
            <w:r w:rsidR="00AD0CDE" w:rsidRPr="00D006F7">
              <w:rPr>
                <w:rStyle w:val="Hyperlink"/>
                <w:noProof/>
              </w:rPr>
              <w:t>2.2.1</w:t>
            </w:r>
            <w:r w:rsidR="00AD0CDE">
              <w:rPr>
                <w:rFonts w:asciiTheme="minorHAnsi" w:eastAsiaTheme="minorEastAsia" w:hAnsiTheme="minorHAnsi"/>
                <w:noProof/>
                <w:color w:val="auto"/>
                <w:sz w:val="22"/>
                <w:lang w:val="en-US"/>
              </w:rPr>
              <w:tab/>
            </w:r>
            <w:r w:rsidR="00AD0CDE" w:rsidRPr="00D006F7">
              <w:rPr>
                <w:rStyle w:val="Hyperlink"/>
                <w:noProof/>
              </w:rPr>
              <w:t>Google News</w:t>
            </w:r>
            <w:r w:rsidR="00AD0CDE">
              <w:rPr>
                <w:noProof/>
                <w:webHidden/>
              </w:rPr>
              <w:tab/>
            </w:r>
            <w:r w:rsidR="00AD0CDE">
              <w:rPr>
                <w:noProof/>
                <w:webHidden/>
              </w:rPr>
              <w:fldChar w:fldCharType="begin"/>
            </w:r>
            <w:r w:rsidR="00AD0CDE">
              <w:rPr>
                <w:noProof/>
                <w:webHidden/>
              </w:rPr>
              <w:instrText xml:space="preserve"> PAGEREF _Toc32867880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7A2F8BD7" w14:textId="5FA0B903"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1" w:history="1">
            <w:r w:rsidR="00AD0CDE" w:rsidRPr="00D006F7">
              <w:rPr>
                <w:rStyle w:val="Hyperlink"/>
                <w:noProof/>
              </w:rPr>
              <w:t>2.2.2</w:t>
            </w:r>
            <w:r w:rsidR="00AD0CDE">
              <w:rPr>
                <w:rFonts w:asciiTheme="minorHAnsi" w:eastAsiaTheme="minorEastAsia" w:hAnsiTheme="minorHAnsi"/>
                <w:noProof/>
                <w:color w:val="auto"/>
                <w:sz w:val="22"/>
                <w:lang w:val="en-US"/>
              </w:rPr>
              <w:tab/>
            </w:r>
            <w:r w:rsidR="00AD0CDE" w:rsidRPr="00D006F7">
              <w:rPr>
                <w:rStyle w:val="Hyperlink"/>
                <w:noProof/>
              </w:rPr>
              <w:t>ABC News</w:t>
            </w:r>
            <w:r w:rsidR="00AD0CDE">
              <w:rPr>
                <w:noProof/>
                <w:webHidden/>
              </w:rPr>
              <w:tab/>
            </w:r>
            <w:r w:rsidR="00AD0CDE">
              <w:rPr>
                <w:noProof/>
                <w:webHidden/>
              </w:rPr>
              <w:fldChar w:fldCharType="begin"/>
            </w:r>
            <w:r w:rsidR="00AD0CDE">
              <w:rPr>
                <w:noProof/>
                <w:webHidden/>
              </w:rPr>
              <w:instrText xml:space="preserve"> PAGEREF _Toc32867881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0D14A687" w14:textId="37CA44A8"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82" w:history="1">
            <w:r w:rsidR="00AD0CDE" w:rsidRPr="00D006F7">
              <w:rPr>
                <w:rStyle w:val="Hyperlink"/>
                <w:noProof/>
              </w:rPr>
              <w:t>2.3</w:t>
            </w:r>
            <w:r w:rsidR="00AD0CDE">
              <w:rPr>
                <w:rFonts w:asciiTheme="minorHAnsi" w:eastAsiaTheme="minorEastAsia" w:hAnsiTheme="minorHAnsi"/>
                <w:noProof/>
                <w:color w:val="auto"/>
                <w:sz w:val="22"/>
                <w:lang w:val="en-US"/>
              </w:rPr>
              <w:tab/>
            </w:r>
            <w:r w:rsidR="00AD0CDE" w:rsidRPr="00D006F7">
              <w:rPr>
                <w:rStyle w:val="Hyperlink"/>
                <w:noProof/>
              </w:rPr>
              <w:t>Limitations of Existing Systems</w:t>
            </w:r>
            <w:r w:rsidR="00AD0CDE">
              <w:rPr>
                <w:noProof/>
                <w:webHidden/>
              </w:rPr>
              <w:tab/>
            </w:r>
            <w:r w:rsidR="00AD0CDE">
              <w:rPr>
                <w:noProof/>
                <w:webHidden/>
              </w:rPr>
              <w:fldChar w:fldCharType="begin"/>
            </w:r>
            <w:r w:rsidR="00AD0CDE">
              <w:rPr>
                <w:noProof/>
                <w:webHidden/>
              </w:rPr>
              <w:instrText xml:space="preserve"> PAGEREF _Toc32867882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6C45406A" w14:textId="1752835A"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3" w:history="1">
            <w:r w:rsidR="00AD0CDE" w:rsidRPr="00D006F7">
              <w:rPr>
                <w:rStyle w:val="Hyperlink"/>
                <w:noProof/>
              </w:rPr>
              <w:t>2.3.1</w:t>
            </w:r>
            <w:r w:rsidR="00AD0CDE">
              <w:rPr>
                <w:rFonts w:asciiTheme="minorHAnsi" w:eastAsiaTheme="minorEastAsia" w:hAnsiTheme="minorHAnsi"/>
                <w:noProof/>
                <w:color w:val="auto"/>
                <w:sz w:val="22"/>
                <w:lang w:val="en-US"/>
              </w:rPr>
              <w:tab/>
            </w:r>
            <w:r w:rsidR="00AD0CDE" w:rsidRPr="00D006F7">
              <w:rPr>
                <w:rStyle w:val="Hyperlink"/>
                <w:noProof/>
              </w:rPr>
              <w:t>Providing Links</w:t>
            </w:r>
            <w:r w:rsidR="00AD0CDE">
              <w:rPr>
                <w:noProof/>
                <w:webHidden/>
              </w:rPr>
              <w:tab/>
            </w:r>
            <w:r w:rsidR="00AD0CDE">
              <w:rPr>
                <w:noProof/>
                <w:webHidden/>
              </w:rPr>
              <w:fldChar w:fldCharType="begin"/>
            </w:r>
            <w:r w:rsidR="00AD0CDE">
              <w:rPr>
                <w:noProof/>
                <w:webHidden/>
              </w:rPr>
              <w:instrText xml:space="preserve"> PAGEREF _Toc32867883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37C50544" w14:textId="0A27E2AC"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4" w:history="1">
            <w:r w:rsidR="00AD0CDE" w:rsidRPr="00D006F7">
              <w:rPr>
                <w:rStyle w:val="Hyperlink"/>
                <w:noProof/>
              </w:rPr>
              <w:t>2.3.2</w:t>
            </w:r>
            <w:r w:rsidR="00AD0CDE">
              <w:rPr>
                <w:rFonts w:asciiTheme="minorHAnsi" w:eastAsiaTheme="minorEastAsia" w:hAnsiTheme="minorHAnsi"/>
                <w:noProof/>
                <w:color w:val="auto"/>
                <w:sz w:val="22"/>
                <w:lang w:val="en-US"/>
              </w:rPr>
              <w:tab/>
            </w:r>
            <w:r w:rsidR="00AD0CDE" w:rsidRPr="00D006F7">
              <w:rPr>
                <w:rStyle w:val="Hyperlink"/>
                <w:noProof/>
              </w:rPr>
              <w:t>Unavailability of Information in Document Form</w:t>
            </w:r>
            <w:r w:rsidR="00AD0CDE">
              <w:rPr>
                <w:noProof/>
                <w:webHidden/>
              </w:rPr>
              <w:tab/>
            </w:r>
            <w:r w:rsidR="00AD0CDE">
              <w:rPr>
                <w:noProof/>
                <w:webHidden/>
              </w:rPr>
              <w:fldChar w:fldCharType="begin"/>
            </w:r>
            <w:r w:rsidR="00AD0CDE">
              <w:rPr>
                <w:noProof/>
                <w:webHidden/>
              </w:rPr>
              <w:instrText xml:space="preserve"> PAGEREF _Toc32867884 \h </w:instrText>
            </w:r>
            <w:r w:rsidR="00AD0CDE">
              <w:rPr>
                <w:noProof/>
                <w:webHidden/>
              </w:rPr>
            </w:r>
            <w:r w:rsidR="00AD0CDE">
              <w:rPr>
                <w:noProof/>
                <w:webHidden/>
              </w:rPr>
              <w:fldChar w:fldCharType="separate"/>
            </w:r>
            <w:r w:rsidR="00AD0CDE">
              <w:rPr>
                <w:noProof/>
                <w:webHidden/>
              </w:rPr>
              <w:t>13</w:t>
            </w:r>
            <w:r w:rsidR="00AD0CDE">
              <w:rPr>
                <w:noProof/>
                <w:webHidden/>
              </w:rPr>
              <w:fldChar w:fldCharType="end"/>
            </w:r>
          </w:hyperlink>
        </w:p>
        <w:p w14:paraId="1C67C4C4" w14:textId="01B8515C"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5" w:history="1">
            <w:r w:rsidR="00AD0CDE" w:rsidRPr="00D006F7">
              <w:rPr>
                <w:rStyle w:val="Hyperlink"/>
                <w:noProof/>
              </w:rPr>
              <w:t>2.3.3</w:t>
            </w:r>
            <w:r w:rsidR="00AD0CDE">
              <w:rPr>
                <w:rFonts w:asciiTheme="minorHAnsi" w:eastAsiaTheme="minorEastAsia" w:hAnsiTheme="minorHAnsi"/>
                <w:noProof/>
                <w:color w:val="auto"/>
                <w:sz w:val="22"/>
                <w:lang w:val="en-US"/>
              </w:rPr>
              <w:tab/>
            </w:r>
            <w:r w:rsidR="00AD0CDE" w:rsidRPr="00D006F7">
              <w:rPr>
                <w:rStyle w:val="Hyperlink"/>
                <w:noProof/>
              </w:rPr>
              <w:t>Not Analysing Pictorial Information</w:t>
            </w:r>
            <w:r w:rsidR="00AD0CDE">
              <w:rPr>
                <w:noProof/>
                <w:webHidden/>
              </w:rPr>
              <w:tab/>
            </w:r>
            <w:r w:rsidR="00AD0CDE">
              <w:rPr>
                <w:noProof/>
                <w:webHidden/>
              </w:rPr>
              <w:fldChar w:fldCharType="begin"/>
            </w:r>
            <w:r w:rsidR="00AD0CDE">
              <w:rPr>
                <w:noProof/>
                <w:webHidden/>
              </w:rPr>
              <w:instrText xml:space="preserve"> PAGEREF _Toc32867885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53F45C7B" w14:textId="1961448A"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6" w:history="1">
            <w:r w:rsidR="00AD0CDE" w:rsidRPr="00D006F7">
              <w:rPr>
                <w:rStyle w:val="Hyperlink"/>
                <w:noProof/>
              </w:rPr>
              <w:t>2.3.4</w:t>
            </w:r>
            <w:r w:rsidR="00AD0CDE">
              <w:rPr>
                <w:rFonts w:asciiTheme="minorHAnsi" w:eastAsiaTheme="minorEastAsia" w:hAnsiTheme="minorHAnsi"/>
                <w:noProof/>
                <w:color w:val="auto"/>
                <w:sz w:val="22"/>
                <w:lang w:val="en-US"/>
              </w:rPr>
              <w:tab/>
            </w:r>
            <w:r w:rsidR="00AD0CDE" w:rsidRPr="00D006F7">
              <w:rPr>
                <w:rStyle w:val="Hyperlink"/>
                <w:noProof/>
              </w:rPr>
              <w:t>Time Consuming</w:t>
            </w:r>
            <w:r w:rsidR="00AD0CDE">
              <w:rPr>
                <w:noProof/>
                <w:webHidden/>
              </w:rPr>
              <w:tab/>
            </w:r>
            <w:r w:rsidR="00AD0CDE">
              <w:rPr>
                <w:noProof/>
                <w:webHidden/>
              </w:rPr>
              <w:fldChar w:fldCharType="begin"/>
            </w:r>
            <w:r w:rsidR="00AD0CDE">
              <w:rPr>
                <w:noProof/>
                <w:webHidden/>
              </w:rPr>
              <w:instrText xml:space="preserve"> PAGEREF _Toc32867886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608CCD3F" w14:textId="379309CD"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7" w:history="1">
            <w:r w:rsidR="00AD0CDE" w:rsidRPr="00D006F7">
              <w:rPr>
                <w:rStyle w:val="Hyperlink"/>
                <w:noProof/>
              </w:rPr>
              <w:t>2.3.5</w:t>
            </w:r>
            <w:r w:rsidR="00AD0CDE">
              <w:rPr>
                <w:rFonts w:asciiTheme="minorHAnsi" w:eastAsiaTheme="minorEastAsia" w:hAnsiTheme="minorHAnsi"/>
                <w:noProof/>
                <w:color w:val="auto"/>
                <w:sz w:val="22"/>
                <w:lang w:val="en-US"/>
              </w:rPr>
              <w:tab/>
            </w:r>
            <w:r w:rsidR="00AD0CDE" w:rsidRPr="00D006F7">
              <w:rPr>
                <w:rStyle w:val="Hyperlink"/>
                <w:noProof/>
              </w:rPr>
              <w:t>Presenting the information</w:t>
            </w:r>
            <w:r w:rsidR="00AD0CDE">
              <w:rPr>
                <w:noProof/>
                <w:webHidden/>
              </w:rPr>
              <w:tab/>
            </w:r>
            <w:r w:rsidR="00AD0CDE">
              <w:rPr>
                <w:noProof/>
                <w:webHidden/>
              </w:rPr>
              <w:fldChar w:fldCharType="begin"/>
            </w:r>
            <w:r w:rsidR="00AD0CDE">
              <w:rPr>
                <w:noProof/>
                <w:webHidden/>
              </w:rPr>
              <w:instrText xml:space="preserve"> PAGEREF _Toc32867887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14AADFAD" w14:textId="2958D49B"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88" w:history="1">
            <w:r w:rsidR="00AD0CDE" w:rsidRPr="00D006F7">
              <w:rPr>
                <w:rStyle w:val="Hyperlink"/>
                <w:noProof/>
              </w:rPr>
              <w:t>2.4</w:t>
            </w:r>
            <w:r w:rsidR="00AD0CDE">
              <w:rPr>
                <w:rFonts w:asciiTheme="minorHAnsi" w:eastAsiaTheme="minorEastAsia" w:hAnsiTheme="minorHAnsi"/>
                <w:noProof/>
                <w:color w:val="auto"/>
                <w:sz w:val="22"/>
                <w:lang w:val="en-US"/>
              </w:rPr>
              <w:tab/>
            </w:r>
            <w:r w:rsidR="00AD0CDE" w:rsidRPr="00D006F7">
              <w:rPr>
                <w:rStyle w:val="Hyperlink"/>
                <w:noProof/>
              </w:rPr>
              <w:t>Solutions to Limitations of Existing Systems</w:t>
            </w:r>
            <w:r w:rsidR="00AD0CDE">
              <w:rPr>
                <w:noProof/>
                <w:webHidden/>
              </w:rPr>
              <w:tab/>
            </w:r>
            <w:r w:rsidR="00AD0CDE">
              <w:rPr>
                <w:noProof/>
                <w:webHidden/>
              </w:rPr>
              <w:fldChar w:fldCharType="begin"/>
            </w:r>
            <w:r w:rsidR="00AD0CDE">
              <w:rPr>
                <w:noProof/>
                <w:webHidden/>
              </w:rPr>
              <w:instrText xml:space="preserve"> PAGEREF _Toc32867888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7A53B800" w14:textId="4E525E59"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89" w:history="1">
            <w:r w:rsidR="00AD0CDE" w:rsidRPr="00D006F7">
              <w:rPr>
                <w:rStyle w:val="Hyperlink"/>
                <w:noProof/>
              </w:rPr>
              <w:t>2.4.1</w:t>
            </w:r>
            <w:r w:rsidR="00AD0CDE">
              <w:rPr>
                <w:rFonts w:asciiTheme="minorHAnsi" w:eastAsiaTheme="minorEastAsia" w:hAnsiTheme="minorHAnsi"/>
                <w:noProof/>
                <w:color w:val="auto"/>
                <w:sz w:val="22"/>
                <w:lang w:val="en-US"/>
              </w:rPr>
              <w:tab/>
            </w:r>
            <w:r w:rsidR="00AD0CDE" w:rsidRPr="00D006F7">
              <w:rPr>
                <w:rStyle w:val="Hyperlink"/>
                <w:noProof/>
              </w:rPr>
              <w:t>Providing Links</w:t>
            </w:r>
            <w:r w:rsidR="00AD0CDE">
              <w:rPr>
                <w:noProof/>
                <w:webHidden/>
              </w:rPr>
              <w:tab/>
            </w:r>
            <w:r w:rsidR="00AD0CDE">
              <w:rPr>
                <w:noProof/>
                <w:webHidden/>
              </w:rPr>
              <w:fldChar w:fldCharType="begin"/>
            </w:r>
            <w:r w:rsidR="00AD0CDE">
              <w:rPr>
                <w:noProof/>
                <w:webHidden/>
              </w:rPr>
              <w:instrText xml:space="preserve"> PAGEREF _Toc32867889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78C6D521" w14:textId="6A7F9548"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90" w:history="1">
            <w:r w:rsidR="00AD0CDE" w:rsidRPr="00D006F7">
              <w:rPr>
                <w:rStyle w:val="Hyperlink"/>
                <w:noProof/>
              </w:rPr>
              <w:t>2.4.2</w:t>
            </w:r>
            <w:r w:rsidR="00AD0CDE">
              <w:rPr>
                <w:rFonts w:asciiTheme="minorHAnsi" w:eastAsiaTheme="minorEastAsia" w:hAnsiTheme="minorHAnsi"/>
                <w:noProof/>
                <w:color w:val="auto"/>
                <w:sz w:val="22"/>
                <w:lang w:val="en-US"/>
              </w:rPr>
              <w:tab/>
            </w:r>
            <w:r w:rsidR="00AD0CDE" w:rsidRPr="00D006F7">
              <w:rPr>
                <w:rStyle w:val="Hyperlink"/>
                <w:noProof/>
              </w:rPr>
              <w:t>Availability of Information in Document Form</w:t>
            </w:r>
            <w:r w:rsidR="00AD0CDE">
              <w:rPr>
                <w:noProof/>
                <w:webHidden/>
              </w:rPr>
              <w:tab/>
            </w:r>
            <w:r w:rsidR="00AD0CDE">
              <w:rPr>
                <w:noProof/>
                <w:webHidden/>
              </w:rPr>
              <w:fldChar w:fldCharType="begin"/>
            </w:r>
            <w:r w:rsidR="00AD0CDE">
              <w:rPr>
                <w:noProof/>
                <w:webHidden/>
              </w:rPr>
              <w:instrText xml:space="preserve"> PAGEREF _Toc32867890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7EEB3A03" w14:textId="1A5601B4"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91" w:history="1">
            <w:r w:rsidR="00AD0CDE" w:rsidRPr="00D006F7">
              <w:rPr>
                <w:rStyle w:val="Hyperlink"/>
                <w:noProof/>
              </w:rPr>
              <w:t>2.4.3</w:t>
            </w:r>
            <w:r w:rsidR="00AD0CDE">
              <w:rPr>
                <w:rFonts w:asciiTheme="minorHAnsi" w:eastAsiaTheme="minorEastAsia" w:hAnsiTheme="minorHAnsi"/>
                <w:noProof/>
                <w:color w:val="auto"/>
                <w:sz w:val="22"/>
                <w:lang w:val="en-US"/>
              </w:rPr>
              <w:tab/>
            </w:r>
            <w:r w:rsidR="00AD0CDE" w:rsidRPr="00D006F7">
              <w:rPr>
                <w:rStyle w:val="Hyperlink"/>
                <w:noProof/>
              </w:rPr>
              <w:t>Analysing Pictorial Information</w:t>
            </w:r>
            <w:r w:rsidR="00AD0CDE">
              <w:rPr>
                <w:noProof/>
                <w:webHidden/>
              </w:rPr>
              <w:tab/>
            </w:r>
            <w:r w:rsidR="00AD0CDE">
              <w:rPr>
                <w:noProof/>
                <w:webHidden/>
              </w:rPr>
              <w:fldChar w:fldCharType="begin"/>
            </w:r>
            <w:r w:rsidR="00AD0CDE">
              <w:rPr>
                <w:noProof/>
                <w:webHidden/>
              </w:rPr>
              <w:instrText xml:space="preserve"> PAGEREF _Toc32867891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211D7C01" w14:textId="3F9FFCDD"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92" w:history="1">
            <w:r w:rsidR="00AD0CDE" w:rsidRPr="00D006F7">
              <w:rPr>
                <w:rStyle w:val="Hyperlink"/>
                <w:noProof/>
              </w:rPr>
              <w:t>2.4.4</w:t>
            </w:r>
            <w:r w:rsidR="00AD0CDE">
              <w:rPr>
                <w:rFonts w:asciiTheme="minorHAnsi" w:eastAsiaTheme="minorEastAsia" w:hAnsiTheme="minorHAnsi"/>
                <w:noProof/>
                <w:color w:val="auto"/>
                <w:sz w:val="22"/>
                <w:lang w:val="en-US"/>
              </w:rPr>
              <w:tab/>
            </w:r>
            <w:r w:rsidR="00AD0CDE" w:rsidRPr="00D006F7">
              <w:rPr>
                <w:rStyle w:val="Hyperlink"/>
                <w:noProof/>
              </w:rPr>
              <w:t>Time Saving</w:t>
            </w:r>
            <w:r w:rsidR="00AD0CDE">
              <w:rPr>
                <w:noProof/>
                <w:webHidden/>
              </w:rPr>
              <w:tab/>
            </w:r>
            <w:r w:rsidR="00AD0CDE">
              <w:rPr>
                <w:noProof/>
                <w:webHidden/>
              </w:rPr>
              <w:fldChar w:fldCharType="begin"/>
            </w:r>
            <w:r w:rsidR="00AD0CDE">
              <w:rPr>
                <w:noProof/>
                <w:webHidden/>
              </w:rPr>
              <w:instrText xml:space="preserve"> PAGEREF _Toc32867892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032AF009" w14:textId="754EA67C"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893" w:history="1">
            <w:r w:rsidR="00AD0CDE" w:rsidRPr="00D006F7">
              <w:rPr>
                <w:rStyle w:val="Hyperlink"/>
                <w:noProof/>
              </w:rPr>
              <w:t>2.4.5</w:t>
            </w:r>
            <w:r w:rsidR="00AD0CDE">
              <w:rPr>
                <w:rFonts w:asciiTheme="minorHAnsi" w:eastAsiaTheme="minorEastAsia" w:hAnsiTheme="minorHAnsi"/>
                <w:noProof/>
                <w:color w:val="auto"/>
                <w:sz w:val="22"/>
                <w:lang w:val="en-US"/>
              </w:rPr>
              <w:tab/>
            </w:r>
            <w:r w:rsidR="00AD0CDE" w:rsidRPr="00D006F7">
              <w:rPr>
                <w:rStyle w:val="Hyperlink"/>
                <w:noProof/>
              </w:rPr>
              <w:t>Presenting the information</w:t>
            </w:r>
            <w:r w:rsidR="00AD0CDE">
              <w:rPr>
                <w:noProof/>
                <w:webHidden/>
              </w:rPr>
              <w:tab/>
            </w:r>
            <w:r w:rsidR="00AD0CDE">
              <w:rPr>
                <w:noProof/>
                <w:webHidden/>
              </w:rPr>
              <w:fldChar w:fldCharType="begin"/>
            </w:r>
            <w:r w:rsidR="00AD0CDE">
              <w:rPr>
                <w:noProof/>
                <w:webHidden/>
              </w:rPr>
              <w:instrText xml:space="preserve"> PAGEREF _Toc32867893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21472931" w14:textId="54B13D19"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94" w:history="1">
            <w:r w:rsidR="00AD0CDE" w:rsidRPr="00D006F7">
              <w:rPr>
                <w:rStyle w:val="Hyperlink"/>
                <w:noProof/>
              </w:rPr>
              <w:t>2.5</w:t>
            </w:r>
            <w:r w:rsidR="00AD0CDE">
              <w:rPr>
                <w:rFonts w:asciiTheme="minorHAnsi" w:eastAsiaTheme="minorEastAsia" w:hAnsiTheme="minorHAnsi"/>
                <w:noProof/>
                <w:color w:val="auto"/>
                <w:sz w:val="22"/>
                <w:lang w:val="en-US"/>
              </w:rPr>
              <w:tab/>
            </w:r>
            <w:r w:rsidR="00AD0CDE" w:rsidRPr="00D006F7">
              <w:rPr>
                <w:rStyle w:val="Hyperlink"/>
                <w:noProof/>
              </w:rPr>
              <w:t>Comparison of Existing Systems and Proposed System</w:t>
            </w:r>
            <w:r w:rsidR="00AD0CDE">
              <w:rPr>
                <w:noProof/>
                <w:webHidden/>
              </w:rPr>
              <w:tab/>
            </w:r>
            <w:r w:rsidR="00AD0CDE">
              <w:rPr>
                <w:noProof/>
                <w:webHidden/>
              </w:rPr>
              <w:fldChar w:fldCharType="begin"/>
            </w:r>
            <w:r w:rsidR="00AD0CDE">
              <w:rPr>
                <w:noProof/>
                <w:webHidden/>
              </w:rPr>
              <w:instrText xml:space="preserve"> PAGEREF _Toc32867894 \h </w:instrText>
            </w:r>
            <w:r w:rsidR="00AD0CDE">
              <w:rPr>
                <w:noProof/>
                <w:webHidden/>
              </w:rPr>
            </w:r>
            <w:r w:rsidR="00AD0CDE">
              <w:rPr>
                <w:noProof/>
                <w:webHidden/>
              </w:rPr>
              <w:fldChar w:fldCharType="separate"/>
            </w:r>
            <w:r w:rsidR="00AD0CDE">
              <w:rPr>
                <w:noProof/>
                <w:webHidden/>
              </w:rPr>
              <w:t>14</w:t>
            </w:r>
            <w:r w:rsidR="00AD0CDE">
              <w:rPr>
                <w:noProof/>
                <w:webHidden/>
              </w:rPr>
              <w:fldChar w:fldCharType="end"/>
            </w:r>
          </w:hyperlink>
        </w:p>
        <w:p w14:paraId="4203FED1" w14:textId="5A6122B4"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95" w:history="1">
            <w:r w:rsidR="00AD0CDE" w:rsidRPr="00D006F7">
              <w:rPr>
                <w:rStyle w:val="Hyperlink"/>
                <w:noProof/>
              </w:rPr>
              <w:t>2.6</w:t>
            </w:r>
            <w:r w:rsidR="00AD0CDE">
              <w:rPr>
                <w:rFonts w:asciiTheme="minorHAnsi" w:eastAsiaTheme="minorEastAsia" w:hAnsiTheme="minorHAnsi"/>
                <w:noProof/>
                <w:color w:val="auto"/>
                <w:sz w:val="22"/>
                <w:lang w:val="en-US"/>
              </w:rPr>
              <w:tab/>
            </w:r>
            <w:r w:rsidR="00AD0CDE" w:rsidRPr="00D006F7">
              <w:rPr>
                <w:rStyle w:val="Hyperlink"/>
                <w:noProof/>
              </w:rPr>
              <w:t>Summary</w:t>
            </w:r>
            <w:r w:rsidR="00AD0CDE">
              <w:rPr>
                <w:noProof/>
                <w:webHidden/>
              </w:rPr>
              <w:tab/>
            </w:r>
            <w:r w:rsidR="00AD0CDE">
              <w:rPr>
                <w:noProof/>
                <w:webHidden/>
              </w:rPr>
              <w:fldChar w:fldCharType="begin"/>
            </w:r>
            <w:r w:rsidR="00AD0CDE">
              <w:rPr>
                <w:noProof/>
                <w:webHidden/>
              </w:rPr>
              <w:instrText xml:space="preserve"> PAGEREF _Toc32867895 \h </w:instrText>
            </w:r>
            <w:r w:rsidR="00AD0CDE">
              <w:rPr>
                <w:noProof/>
                <w:webHidden/>
              </w:rPr>
            </w:r>
            <w:r w:rsidR="00AD0CDE">
              <w:rPr>
                <w:noProof/>
                <w:webHidden/>
              </w:rPr>
              <w:fldChar w:fldCharType="separate"/>
            </w:r>
            <w:r w:rsidR="00AD0CDE">
              <w:rPr>
                <w:noProof/>
                <w:webHidden/>
              </w:rPr>
              <w:t>15</w:t>
            </w:r>
            <w:r w:rsidR="00AD0CDE">
              <w:rPr>
                <w:noProof/>
                <w:webHidden/>
              </w:rPr>
              <w:fldChar w:fldCharType="end"/>
            </w:r>
          </w:hyperlink>
        </w:p>
        <w:p w14:paraId="2E536361" w14:textId="22F0198D" w:rsidR="00AD0CDE" w:rsidRDefault="00E44772">
          <w:pPr>
            <w:pStyle w:val="TOC1"/>
            <w:tabs>
              <w:tab w:val="right" w:leader="dot" w:pos="8656"/>
            </w:tabs>
            <w:rPr>
              <w:rFonts w:asciiTheme="minorHAnsi" w:eastAsiaTheme="minorEastAsia" w:hAnsiTheme="minorHAnsi"/>
              <w:noProof/>
              <w:color w:val="auto"/>
              <w:sz w:val="22"/>
              <w:lang w:val="en-US"/>
            </w:rPr>
          </w:pPr>
          <w:hyperlink w:anchor="_Toc32867896" w:history="1">
            <w:r w:rsidR="00AD0CDE" w:rsidRPr="00D006F7">
              <w:rPr>
                <w:rStyle w:val="Hyperlink"/>
                <w:noProof/>
              </w:rPr>
              <w:t>CHAPTER 3</w:t>
            </w:r>
            <w:r w:rsidR="00AD0CDE">
              <w:rPr>
                <w:noProof/>
                <w:webHidden/>
              </w:rPr>
              <w:tab/>
            </w:r>
            <w:r w:rsidR="00AD0CDE">
              <w:rPr>
                <w:noProof/>
                <w:webHidden/>
              </w:rPr>
              <w:fldChar w:fldCharType="begin"/>
            </w:r>
            <w:r w:rsidR="00AD0CDE">
              <w:rPr>
                <w:noProof/>
                <w:webHidden/>
              </w:rPr>
              <w:instrText xml:space="preserve"> PAGEREF _Toc32867896 \h </w:instrText>
            </w:r>
            <w:r w:rsidR="00AD0CDE">
              <w:rPr>
                <w:noProof/>
                <w:webHidden/>
              </w:rPr>
            </w:r>
            <w:r w:rsidR="00AD0CDE">
              <w:rPr>
                <w:noProof/>
                <w:webHidden/>
              </w:rPr>
              <w:fldChar w:fldCharType="separate"/>
            </w:r>
            <w:r w:rsidR="00AD0CDE">
              <w:rPr>
                <w:noProof/>
                <w:webHidden/>
              </w:rPr>
              <w:t>16</w:t>
            </w:r>
            <w:r w:rsidR="00AD0CDE">
              <w:rPr>
                <w:noProof/>
                <w:webHidden/>
              </w:rPr>
              <w:fldChar w:fldCharType="end"/>
            </w:r>
          </w:hyperlink>
        </w:p>
        <w:p w14:paraId="501856B4" w14:textId="3CDD7DB3" w:rsidR="00AD0CDE" w:rsidRDefault="00E44772">
          <w:pPr>
            <w:pStyle w:val="TOC1"/>
            <w:tabs>
              <w:tab w:val="right" w:leader="dot" w:pos="8656"/>
            </w:tabs>
            <w:rPr>
              <w:rFonts w:asciiTheme="minorHAnsi" w:eastAsiaTheme="minorEastAsia" w:hAnsiTheme="minorHAnsi"/>
              <w:noProof/>
              <w:color w:val="auto"/>
              <w:sz w:val="22"/>
              <w:lang w:val="en-US"/>
            </w:rPr>
          </w:pPr>
          <w:hyperlink w:anchor="_Toc32867897" w:history="1">
            <w:r w:rsidR="00AD0CDE" w:rsidRPr="00D006F7">
              <w:rPr>
                <w:rStyle w:val="Hyperlink"/>
                <w:noProof/>
              </w:rPr>
              <w:t>REQUIREMENTS SPECIFICATION</w:t>
            </w:r>
            <w:r w:rsidR="00AD0CDE">
              <w:rPr>
                <w:noProof/>
                <w:webHidden/>
              </w:rPr>
              <w:tab/>
            </w:r>
            <w:r w:rsidR="00AD0CDE">
              <w:rPr>
                <w:noProof/>
                <w:webHidden/>
              </w:rPr>
              <w:fldChar w:fldCharType="begin"/>
            </w:r>
            <w:r w:rsidR="00AD0CDE">
              <w:rPr>
                <w:noProof/>
                <w:webHidden/>
              </w:rPr>
              <w:instrText xml:space="preserve"> PAGEREF _Toc32867897 \h </w:instrText>
            </w:r>
            <w:r w:rsidR="00AD0CDE">
              <w:rPr>
                <w:noProof/>
                <w:webHidden/>
              </w:rPr>
            </w:r>
            <w:r w:rsidR="00AD0CDE">
              <w:rPr>
                <w:noProof/>
                <w:webHidden/>
              </w:rPr>
              <w:fldChar w:fldCharType="separate"/>
            </w:r>
            <w:r w:rsidR="00AD0CDE">
              <w:rPr>
                <w:noProof/>
                <w:webHidden/>
              </w:rPr>
              <w:t>16</w:t>
            </w:r>
            <w:r w:rsidR="00AD0CDE">
              <w:rPr>
                <w:noProof/>
                <w:webHidden/>
              </w:rPr>
              <w:fldChar w:fldCharType="end"/>
            </w:r>
          </w:hyperlink>
        </w:p>
        <w:p w14:paraId="50C328C2" w14:textId="41D952DD" w:rsidR="00AD0CDE" w:rsidRDefault="00E44772">
          <w:pPr>
            <w:pStyle w:val="TOC1"/>
            <w:tabs>
              <w:tab w:val="left" w:pos="660"/>
              <w:tab w:val="right" w:leader="dot" w:pos="8656"/>
            </w:tabs>
            <w:rPr>
              <w:rFonts w:asciiTheme="minorHAnsi" w:eastAsiaTheme="minorEastAsia" w:hAnsiTheme="minorHAnsi"/>
              <w:noProof/>
              <w:color w:val="auto"/>
              <w:sz w:val="22"/>
              <w:lang w:val="en-US"/>
            </w:rPr>
          </w:pPr>
          <w:hyperlink w:anchor="_Toc32867898" w:history="1">
            <w:r w:rsidR="00AD0CDE" w:rsidRPr="00D006F7">
              <w:rPr>
                <w:rStyle w:val="Hyperlink"/>
                <w:noProof/>
              </w:rPr>
              <w:t>3.1</w:t>
            </w:r>
            <w:r w:rsidR="00AD0CDE">
              <w:rPr>
                <w:rFonts w:asciiTheme="minorHAnsi" w:eastAsiaTheme="minorEastAsia" w:hAnsiTheme="minorHAnsi"/>
                <w:noProof/>
                <w:color w:val="auto"/>
                <w:sz w:val="22"/>
                <w:lang w:val="en-US"/>
              </w:rPr>
              <w:tab/>
            </w:r>
            <w:r w:rsidR="00AD0CDE" w:rsidRPr="00D006F7">
              <w:rPr>
                <w:rStyle w:val="Hyperlink"/>
                <w:noProof/>
              </w:rPr>
              <w:t>Introduction</w:t>
            </w:r>
            <w:r w:rsidR="00AD0CDE">
              <w:rPr>
                <w:noProof/>
                <w:webHidden/>
              </w:rPr>
              <w:tab/>
            </w:r>
            <w:r w:rsidR="00AD0CDE">
              <w:rPr>
                <w:noProof/>
                <w:webHidden/>
              </w:rPr>
              <w:fldChar w:fldCharType="begin"/>
            </w:r>
            <w:r w:rsidR="00AD0CDE">
              <w:rPr>
                <w:noProof/>
                <w:webHidden/>
              </w:rPr>
              <w:instrText xml:space="preserve"> PAGEREF _Toc32867898 \h </w:instrText>
            </w:r>
            <w:r w:rsidR="00AD0CDE">
              <w:rPr>
                <w:noProof/>
                <w:webHidden/>
              </w:rPr>
            </w:r>
            <w:r w:rsidR="00AD0CDE">
              <w:rPr>
                <w:noProof/>
                <w:webHidden/>
              </w:rPr>
              <w:fldChar w:fldCharType="separate"/>
            </w:r>
            <w:r w:rsidR="00AD0CDE">
              <w:rPr>
                <w:noProof/>
                <w:webHidden/>
              </w:rPr>
              <w:t>17</w:t>
            </w:r>
            <w:r w:rsidR="00AD0CDE">
              <w:rPr>
                <w:noProof/>
                <w:webHidden/>
              </w:rPr>
              <w:fldChar w:fldCharType="end"/>
            </w:r>
          </w:hyperlink>
        </w:p>
        <w:p w14:paraId="69FF6D7F" w14:textId="3F0A9623"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899" w:history="1">
            <w:r w:rsidR="00AD0CDE" w:rsidRPr="00D006F7">
              <w:rPr>
                <w:rStyle w:val="Hyperlink"/>
                <w:noProof/>
              </w:rPr>
              <w:t>3.1</w:t>
            </w:r>
            <w:r w:rsidR="00AD0CDE">
              <w:rPr>
                <w:rFonts w:asciiTheme="minorHAnsi" w:eastAsiaTheme="minorEastAsia" w:hAnsiTheme="minorHAnsi"/>
                <w:noProof/>
                <w:color w:val="auto"/>
                <w:sz w:val="22"/>
                <w:lang w:val="en-US"/>
              </w:rPr>
              <w:tab/>
            </w:r>
            <w:r w:rsidR="00AD0CDE" w:rsidRPr="00D006F7">
              <w:rPr>
                <w:rStyle w:val="Hyperlink"/>
                <w:noProof/>
              </w:rPr>
              <w:t>Interface Requirements</w:t>
            </w:r>
            <w:r w:rsidR="00AD0CDE">
              <w:rPr>
                <w:noProof/>
                <w:webHidden/>
              </w:rPr>
              <w:tab/>
            </w:r>
            <w:r w:rsidR="00AD0CDE">
              <w:rPr>
                <w:noProof/>
                <w:webHidden/>
              </w:rPr>
              <w:fldChar w:fldCharType="begin"/>
            </w:r>
            <w:r w:rsidR="00AD0CDE">
              <w:rPr>
                <w:noProof/>
                <w:webHidden/>
              </w:rPr>
              <w:instrText xml:space="preserve"> PAGEREF _Toc32867899 \h </w:instrText>
            </w:r>
            <w:r w:rsidR="00AD0CDE">
              <w:rPr>
                <w:noProof/>
                <w:webHidden/>
              </w:rPr>
            </w:r>
            <w:r w:rsidR="00AD0CDE">
              <w:rPr>
                <w:noProof/>
                <w:webHidden/>
              </w:rPr>
              <w:fldChar w:fldCharType="separate"/>
            </w:r>
            <w:r w:rsidR="00AD0CDE">
              <w:rPr>
                <w:noProof/>
                <w:webHidden/>
              </w:rPr>
              <w:t>17</w:t>
            </w:r>
            <w:r w:rsidR="00AD0CDE">
              <w:rPr>
                <w:noProof/>
                <w:webHidden/>
              </w:rPr>
              <w:fldChar w:fldCharType="end"/>
            </w:r>
          </w:hyperlink>
        </w:p>
        <w:p w14:paraId="071884DF" w14:textId="7087099C"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0" w:history="1">
            <w:r w:rsidR="00AD0CDE" w:rsidRPr="00D006F7">
              <w:rPr>
                <w:rStyle w:val="Hyperlink"/>
                <w:noProof/>
              </w:rPr>
              <w:t>3.1.1</w:t>
            </w:r>
            <w:r w:rsidR="00AD0CDE">
              <w:rPr>
                <w:rFonts w:asciiTheme="minorHAnsi" w:eastAsiaTheme="minorEastAsia" w:hAnsiTheme="minorHAnsi"/>
                <w:noProof/>
                <w:color w:val="auto"/>
                <w:sz w:val="22"/>
                <w:lang w:val="en-US"/>
              </w:rPr>
              <w:tab/>
            </w:r>
            <w:r w:rsidR="00AD0CDE" w:rsidRPr="00D006F7">
              <w:rPr>
                <w:rStyle w:val="Hyperlink"/>
                <w:noProof/>
              </w:rPr>
              <w:t>Software Requirements</w:t>
            </w:r>
            <w:r w:rsidR="00AD0CDE">
              <w:rPr>
                <w:noProof/>
                <w:webHidden/>
              </w:rPr>
              <w:tab/>
            </w:r>
            <w:r w:rsidR="00AD0CDE">
              <w:rPr>
                <w:noProof/>
                <w:webHidden/>
              </w:rPr>
              <w:fldChar w:fldCharType="begin"/>
            </w:r>
            <w:r w:rsidR="00AD0CDE">
              <w:rPr>
                <w:noProof/>
                <w:webHidden/>
              </w:rPr>
              <w:instrText xml:space="preserve"> PAGEREF _Toc32867900 \h </w:instrText>
            </w:r>
            <w:r w:rsidR="00AD0CDE">
              <w:rPr>
                <w:noProof/>
                <w:webHidden/>
              </w:rPr>
            </w:r>
            <w:r w:rsidR="00AD0CDE">
              <w:rPr>
                <w:noProof/>
                <w:webHidden/>
              </w:rPr>
              <w:fldChar w:fldCharType="separate"/>
            </w:r>
            <w:r w:rsidR="00AD0CDE">
              <w:rPr>
                <w:noProof/>
                <w:webHidden/>
              </w:rPr>
              <w:t>17</w:t>
            </w:r>
            <w:r w:rsidR="00AD0CDE">
              <w:rPr>
                <w:noProof/>
                <w:webHidden/>
              </w:rPr>
              <w:fldChar w:fldCharType="end"/>
            </w:r>
          </w:hyperlink>
        </w:p>
        <w:p w14:paraId="52AE096C" w14:textId="50F76331"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1" w:history="1">
            <w:r w:rsidR="00AD0CDE" w:rsidRPr="00D006F7">
              <w:rPr>
                <w:rStyle w:val="Hyperlink"/>
                <w:noProof/>
              </w:rPr>
              <w:t>3.1.2</w:t>
            </w:r>
            <w:r w:rsidR="00AD0CDE">
              <w:rPr>
                <w:rFonts w:asciiTheme="minorHAnsi" w:eastAsiaTheme="minorEastAsia" w:hAnsiTheme="minorHAnsi"/>
                <w:noProof/>
                <w:color w:val="auto"/>
                <w:sz w:val="22"/>
                <w:lang w:val="en-US"/>
              </w:rPr>
              <w:tab/>
            </w:r>
            <w:r w:rsidR="00AD0CDE" w:rsidRPr="00D006F7">
              <w:rPr>
                <w:rStyle w:val="Hyperlink"/>
                <w:noProof/>
              </w:rPr>
              <w:t>Hardware Requirements</w:t>
            </w:r>
            <w:r w:rsidR="00AD0CDE">
              <w:rPr>
                <w:noProof/>
                <w:webHidden/>
              </w:rPr>
              <w:tab/>
            </w:r>
            <w:r w:rsidR="00AD0CDE">
              <w:rPr>
                <w:noProof/>
                <w:webHidden/>
              </w:rPr>
              <w:fldChar w:fldCharType="begin"/>
            </w:r>
            <w:r w:rsidR="00AD0CDE">
              <w:rPr>
                <w:noProof/>
                <w:webHidden/>
              </w:rPr>
              <w:instrText xml:space="preserve"> PAGEREF _Toc32867901 \h </w:instrText>
            </w:r>
            <w:r w:rsidR="00AD0CDE">
              <w:rPr>
                <w:noProof/>
                <w:webHidden/>
              </w:rPr>
            </w:r>
            <w:r w:rsidR="00AD0CDE">
              <w:rPr>
                <w:noProof/>
                <w:webHidden/>
              </w:rPr>
              <w:fldChar w:fldCharType="separate"/>
            </w:r>
            <w:r w:rsidR="00AD0CDE">
              <w:rPr>
                <w:noProof/>
                <w:webHidden/>
              </w:rPr>
              <w:t>17</w:t>
            </w:r>
            <w:r w:rsidR="00AD0CDE">
              <w:rPr>
                <w:noProof/>
                <w:webHidden/>
              </w:rPr>
              <w:fldChar w:fldCharType="end"/>
            </w:r>
          </w:hyperlink>
        </w:p>
        <w:p w14:paraId="79AC46BA" w14:textId="2B83A933"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02" w:history="1">
            <w:r w:rsidR="00AD0CDE" w:rsidRPr="00D006F7">
              <w:rPr>
                <w:rStyle w:val="Hyperlink"/>
                <w:noProof/>
              </w:rPr>
              <w:t>3.2</w:t>
            </w:r>
            <w:r w:rsidR="00AD0CDE">
              <w:rPr>
                <w:rFonts w:asciiTheme="minorHAnsi" w:eastAsiaTheme="minorEastAsia" w:hAnsiTheme="minorHAnsi"/>
                <w:noProof/>
                <w:color w:val="auto"/>
                <w:sz w:val="22"/>
                <w:lang w:val="en-US"/>
              </w:rPr>
              <w:tab/>
            </w:r>
            <w:r w:rsidR="00AD0CDE" w:rsidRPr="00D006F7">
              <w:rPr>
                <w:rStyle w:val="Hyperlink"/>
                <w:noProof/>
              </w:rPr>
              <w:t>Functional Requirements</w:t>
            </w:r>
            <w:r w:rsidR="00AD0CDE">
              <w:rPr>
                <w:noProof/>
                <w:webHidden/>
              </w:rPr>
              <w:tab/>
            </w:r>
            <w:r w:rsidR="00AD0CDE">
              <w:rPr>
                <w:noProof/>
                <w:webHidden/>
              </w:rPr>
              <w:fldChar w:fldCharType="begin"/>
            </w:r>
            <w:r w:rsidR="00AD0CDE">
              <w:rPr>
                <w:noProof/>
                <w:webHidden/>
              </w:rPr>
              <w:instrText xml:space="preserve"> PAGEREF _Toc32867902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61224D3F" w14:textId="7C0419DD"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3" w:history="1">
            <w:r w:rsidR="00AD0CDE" w:rsidRPr="00D006F7">
              <w:rPr>
                <w:rStyle w:val="Hyperlink"/>
                <w:noProof/>
              </w:rPr>
              <w:t>3.2.1</w:t>
            </w:r>
            <w:r w:rsidR="00AD0CDE">
              <w:rPr>
                <w:rFonts w:asciiTheme="minorHAnsi" w:eastAsiaTheme="minorEastAsia" w:hAnsiTheme="minorHAnsi"/>
                <w:noProof/>
                <w:color w:val="auto"/>
                <w:sz w:val="22"/>
                <w:lang w:val="en-US"/>
              </w:rPr>
              <w:tab/>
            </w:r>
            <w:r w:rsidR="00AD0CDE" w:rsidRPr="00D006F7">
              <w:rPr>
                <w:rStyle w:val="Hyperlink"/>
                <w:noProof/>
              </w:rPr>
              <w:t>User Registration</w:t>
            </w:r>
            <w:r w:rsidR="00AD0CDE">
              <w:rPr>
                <w:noProof/>
                <w:webHidden/>
              </w:rPr>
              <w:tab/>
            </w:r>
            <w:r w:rsidR="00AD0CDE">
              <w:rPr>
                <w:noProof/>
                <w:webHidden/>
              </w:rPr>
              <w:fldChar w:fldCharType="begin"/>
            </w:r>
            <w:r w:rsidR="00AD0CDE">
              <w:rPr>
                <w:noProof/>
                <w:webHidden/>
              </w:rPr>
              <w:instrText xml:space="preserve"> PAGEREF _Toc32867903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7BFA5781" w14:textId="41983EFE"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4" w:history="1">
            <w:r w:rsidR="00AD0CDE" w:rsidRPr="00D006F7">
              <w:rPr>
                <w:rStyle w:val="Hyperlink"/>
                <w:noProof/>
              </w:rPr>
              <w:t>3.2.2</w:t>
            </w:r>
            <w:r w:rsidR="00AD0CDE">
              <w:rPr>
                <w:rFonts w:asciiTheme="minorHAnsi" w:eastAsiaTheme="minorEastAsia" w:hAnsiTheme="minorHAnsi"/>
                <w:noProof/>
                <w:color w:val="auto"/>
                <w:sz w:val="22"/>
                <w:lang w:val="en-US"/>
              </w:rPr>
              <w:tab/>
            </w:r>
            <w:r w:rsidR="00AD0CDE" w:rsidRPr="00D006F7">
              <w:rPr>
                <w:rStyle w:val="Hyperlink"/>
                <w:noProof/>
              </w:rPr>
              <w:t>News Search</w:t>
            </w:r>
            <w:r w:rsidR="00AD0CDE">
              <w:rPr>
                <w:noProof/>
                <w:webHidden/>
              </w:rPr>
              <w:tab/>
            </w:r>
            <w:r w:rsidR="00AD0CDE">
              <w:rPr>
                <w:noProof/>
                <w:webHidden/>
              </w:rPr>
              <w:fldChar w:fldCharType="begin"/>
            </w:r>
            <w:r w:rsidR="00AD0CDE">
              <w:rPr>
                <w:noProof/>
                <w:webHidden/>
              </w:rPr>
              <w:instrText xml:space="preserve"> PAGEREF _Toc32867904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4DFBE61A" w14:textId="59083F93"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5" w:history="1">
            <w:r w:rsidR="00AD0CDE" w:rsidRPr="00D006F7">
              <w:rPr>
                <w:rStyle w:val="Hyperlink"/>
                <w:noProof/>
              </w:rPr>
              <w:t>3.2.3</w:t>
            </w:r>
            <w:r w:rsidR="00AD0CDE">
              <w:rPr>
                <w:rFonts w:asciiTheme="minorHAnsi" w:eastAsiaTheme="minorEastAsia" w:hAnsiTheme="minorHAnsi"/>
                <w:noProof/>
                <w:color w:val="auto"/>
                <w:sz w:val="22"/>
                <w:lang w:val="en-US"/>
              </w:rPr>
              <w:tab/>
            </w:r>
            <w:r w:rsidR="00AD0CDE" w:rsidRPr="00D006F7">
              <w:rPr>
                <w:rStyle w:val="Hyperlink"/>
                <w:noProof/>
              </w:rPr>
              <w:t>Display of Information</w:t>
            </w:r>
            <w:r w:rsidR="00AD0CDE">
              <w:rPr>
                <w:noProof/>
                <w:webHidden/>
              </w:rPr>
              <w:tab/>
            </w:r>
            <w:r w:rsidR="00AD0CDE">
              <w:rPr>
                <w:noProof/>
                <w:webHidden/>
              </w:rPr>
              <w:fldChar w:fldCharType="begin"/>
            </w:r>
            <w:r w:rsidR="00AD0CDE">
              <w:rPr>
                <w:noProof/>
                <w:webHidden/>
              </w:rPr>
              <w:instrText xml:space="preserve"> PAGEREF _Toc32867905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53B73F32" w14:textId="082F6320"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6" w:history="1">
            <w:r w:rsidR="00AD0CDE" w:rsidRPr="00D006F7">
              <w:rPr>
                <w:rStyle w:val="Hyperlink"/>
                <w:noProof/>
              </w:rPr>
              <w:t>3.2.4</w:t>
            </w:r>
            <w:r w:rsidR="00AD0CDE">
              <w:rPr>
                <w:rFonts w:asciiTheme="minorHAnsi" w:eastAsiaTheme="minorEastAsia" w:hAnsiTheme="minorHAnsi"/>
                <w:noProof/>
                <w:color w:val="auto"/>
                <w:sz w:val="22"/>
                <w:lang w:val="en-US"/>
              </w:rPr>
              <w:tab/>
            </w:r>
            <w:r w:rsidR="00AD0CDE" w:rsidRPr="00D006F7">
              <w:rPr>
                <w:rStyle w:val="Hyperlink"/>
                <w:noProof/>
              </w:rPr>
              <w:t>Latest news</w:t>
            </w:r>
            <w:r w:rsidR="00AD0CDE">
              <w:rPr>
                <w:noProof/>
                <w:webHidden/>
              </w:rPr>
              <w:tab/>
            </w:r>
            <w:r w:rsidR="00AD0CDE">
              <w:rPr>
                <w:noProof/>
                <w:webHidden/>
              </w:rPr>
              <w:fldChar w:fldCharType="begin"/>
            </w:r>
            <w:r w:rsidR="00AD0CDE">
              <w:rPr>
                <w:noProof/>
                <w:webHidden/>
              </w:rPr>
              <w:instrText xml:space="preserve"> PAGEREF _Toc32867906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38005381" w14:textId="50565D88"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7" w:history="1">
            <w:r w:rsidR="00AD0CDE" w:rsidRPr="00D006F7">
              <w:rPr>
                <w:rStyle w:val="Hyperlink"/>
                <w:noProof/>
              </w:rPr>
              <w:t>3.2.5</w:t>
            </w:r>
            <w:r w:rsidR="00AD0CDE">
              <w:rPr>
                <w:rFonts w:asciiTheme="minorHAnsi" w:eastAsiaTheme="minorEastAsia" w:hAnsiTheme="minorHAnsi"/>
                <w:noProof/>
                <w:color w:val="auto"/>
                <w:sz w:val="22"/>
                <w:lang w:val="en-US"/>
              </w:rPr>
              <w:tab/>
            </w:r>
            <w:r w:rsidR="00AD0CDE" w:rsidRPr="00D006F7">
              <w:rPr>
                <w:rStyle w:val="Hyperlink"/>
                <w:noProof/>
              </w:rPr>
              <w:t>Newsfeed</w:t>
            </w:r>
            <w:r w:rsidR="00AD0CDE">
              <w:rPr>
                <w:noProof/>
                <w:webHidden/>
              </w:rPr>
              <w:tab/>
            </w:r>
            <w:r w:rsidR="00AD0CDE">
              <w:rPr>
                <w:noProof/>
                <w:webHidden/>
              </w:rPr>
              <w:fldChar w:fldCharType="begin"/>
            </w:r>
            <w:r w:rsidR="00AD0CDE">
              <w:rPr>
                <w:noProof/>
                <w:webHidden/>
              </w:rPr>
              <w:instrText xml:space="preserve"> PAGEREF _Toc32867907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7F905CBE" w14:textId="7A58BDAA"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8" w:history="1">
            <w:r w:rsidR="00AD0CDE" w:rsidRPr="00D006F7">
              <w:rPr>
                <w:rStyle w:val="Hyperlink"/>
                <w:noProof/>
              </w:rPr>
              <w:t>3.2.6</w:t>
            </w:r>
            <w:r w:rsidR="00AD0CDE">
              <w:rPr>
                <w:rFonts w:asciiTheme="minorHAnsi" w:eastAsiaTheme="minorEastAsia" w:hAnsiTheme="minorHAnsi"/>
                <w:noProof/>
                <w:color w:val="auto"/>
                <w:sz w:val="22"/>
                <w:lang w:val="en-US"/>
              </w:rPr>
              <w:tab/>
            </w:r>
            <w:r w:rsidR="00AD0CDE" w:rsidRPr="00D006F7">
              <w:rPr>
                <w:rStyle w:val="Hyperlink"/>
                <w:noProof/>
              </w:rPr>
              <w:t>History and Interest</w:t>
            </w:r>
            <w:r w:rsidR="00AD0CDE">
              <w:rPr>
                <w:noProof/>
                <w:webHidden/>
              </w:rPr>
              <w:tab/>
            </w:r>
            <w:r w:rsidR="00AD0CDE">
              <w:rPr>
                <w:noProof/>
                <w:webHidden/>
              </w:rPr>
              <w:fldChar w:fldCharType="begin"/>
            </w:r>
            <w:r w:rsidR="00AD0CDE">
              <w:rPr>
                <w:noProof/>
                <w:webHidden/>
              </w:rPr>
              <w:instrText xml:space="preserve"> PAGEREF _Toc32867908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6042DFE7" w14:textId="6D5B1AC5"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09" w:history="1">
            <w:r w:rsidR="00AD0CDE" w:rsidRPr="00D006F7">
              <w:rPr>
                <w:rStyle w:val="Hyperlink"/>
                <w:noProof/>
              </w:rPr>
              <w:t>3.2.7</w:t>
            </w:r>
            <w:r w:rsidR="00AD0CDE">
              <w:rPr>
                <w:rFonts w:asciiTheme="minorHAnsi" w:eastAsiaTheme="minorEastAsia" w:hAnsiTheme="minorHAnsi"/>
                <w:noProof/>
                <w:color w:val="auto"/>
                <w:sz w:val="22"/>
                <w:lang w:val="en-US"/>
              </w:rPr>
              <w:tab/>
            </w:r>
            <w:r w:rsidR="00AD0CDE" w:rsidRPr="00D006F7">
              <w:rPr>
                <w:rStyle w:val="Hyperlink"/>
                <w:noProof/>
              </w:rPr>
              <w:t>Save information on local machine</w:t>
            </w:r>
            <w:r w:rsidR="00AD0CDE">
              <w:rPr>
                <w:noProof/>
                <w:webHidden/>
              </w:rPr>
              <w:tab/>
            </w:r>
            <w:r w:rsidR="00AD0CDE">
              <w:rPr>
                <w:noProof/>
                <w:webHidden/>
              </w:rPr>
              <w:fldChar w:fldCharType="begin"/>
            </w:r>
            <w:r w:rsidR="00AD0CDE">
              <w:rPr>
                <w:noProof/>
                <w:webHidden/>
              </w:rPr>
              <w:instrText xml:space="preserve"> PAGEREF _Toc32867909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00949CEE" w14:textId="081CBF0F"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10" w:history="1">
            <w:r w:rsidR="00AD0CDE" w:rsidRPr="00D006F7">
              <w:rPr>
                <w:rStyle w:val="Hyperlink"/>
                <w:noProof/>
              </w:rPr>
              <w:t>3.3</w:t>
            </w:r>
            <w:r w:rsidR="00AD0CDE">
              <w:rPr>
                <w:rFonts w:asciiTheme="minorHAnsi" w:eastAsiaTheme="minorEastAsia" w:hAnsiTheme="minorHAnsi"/>
                <w:noProof/>
                <w:color w:val="auto"/>
                <w:sz w:val="22"/>
                <w:lang w:val="en-US"/>
              </w:rPr>
              <w:tab/>
            </w:r>
            <w:r w:rsidR="00AD0CDE" w:rsidRPr="00D006F7">
              <w:rPr>
                <w:rStyle w:val="Hyperlink"/>
                <w:noProof/>
              </w:rPr>
              <w:t>Non-Functional Requirements</w:t>
            </w:r>
            <w:r w:rsidR="00AD0CDE">
              <w:rPr>
                <w:noProof/>
                <w:webHidden/>
              </w:rPr>
              <w:tab/>
            </w:r>
            <w:r w:rsidR="00AD0CDE">
              <w:rPr>
                <w:noProof/>
                <w:webHidden/>
              </w:rPr>
              <w:fldChar w:fldCharType="begin"/>
            </w:r>
            <w:r w:rsidR="00AD0CDE">
              <w:rPr>
                <w:noProof/>
                <w:webHidden/>
              </w:rPr>
              <w:instrText xml:space="preserve"> PAGEREF _Toc32867910 \h </w:instrText>
            </w:r>
            <w:r w:rsidR="00AD0CDE">
              <w:rPr>
                <w:noProof/>
                <w:webHidden/>
              </w:rPr>
            </w:r>
            <w:r w:rsidR="00AD0CDE">
              <w:rPr>
                <w:noProof/>
                <w:webHidden/>
              </w:rPr>
              <w:fldChar w:fldCharType="separate"/>
            </w:r>
            <w:r w:rsidR="00AD0CDE">
              <w:rPr>
                <w:noProof/>
                <w:webHidden/>
              </w:rPr>
              <w:t>18</w:t>
            </w:r>
            <w:r w:rsidR="00AD0CDE">
              <w:rPr>
                <w:noProof/>
                <w:webHidden/>
              </w:rPr>
              <w:fldChar w:fldCharType="end"/>
            </w:r>
          </w:hyperlink>
        </w:p>
        <w:p w14:paraId="6054FB2D" w14:textId="4AFAE942"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1" w:history="1">
            <w:r w:rsidR="00AD0CDE" w:rsidRPr="00D006F7">
              <w:rPr>
                <w:rStyle w:val="Hyperlink"/>
                <w:noProof/>
              </w:rPr>
              <w:t>3.3.1</w:t>
            </w:r>
            <w:r w:rsidR="00AD0CDE">
              <w:rPr>
                <w:rFonts w:asciiTheme="minorHAnsi" w:eastAsiaTheme="minorEastAsia" w:hAnsiTheme="minorHAnsi"/>
                <w:noProof/>
                <w:color w:val="auto"/>
                <w:sz w:val="22"/>
                <w:lang w:val="en-US"/>
              </w:rPr>
              <w:tab/>
            </w:r>
            <w:r w:rsidR="00AD0CDE" w:rsidRPr="00D006F7">
              <w:rPr>
                <w:rStyle w:val="Hyperlink"/>
                <w:noProof/>
              </w:rPr>
              <w:t>Security</w:t>
            </w:r>
            <w:r w:rsidR="00AD0CDE">
              <w:rPr>
                <w:noProof/>
                <w:webHidden/>
              </w:rPr>
              <w:tab/>
            </w:r>
            <w:r w:rsidR="00AD0CDE">
              <w:rPr>
                <w:noProof/>
                <w:webHidden/>
              </w:rPr>
              <w:fldChar w:fldCharType="begin"/>
            </w:r>
            <w:r w:rsidR="00AD0CDE">
              <w:rPr>
                <w:noProof/>
                <w:webHidden/>
              </w:rPr>
              <w:instrText xml:space="preserve"> PAGEREF _Toc32867911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3734C757" w14:textId="15F6C0D2"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2" w:history="1">
            <w:r w:rsidR="00AD0CDE" w:rsidRPr="00D006F7">
              <w:rPr>
                <w:rStyle w:val="Hyperlink"/>
                <w:noProof/>
              </w:rPr>
              <w:t>3.3.2</w:t>
            </w:r>
            <w:r w:rsidR="00AD0CDE">
              <w:rPr>
                <w:rFonts w:asciiTheme="minorHAnsi" w:eastAsiaTheme="minorEastAsia" w:hAnsiTheme="minorHAnsi"/>
                <w:noProof/>
                <w:color w:val="auto"/>
                <w:sz w:val="22"/>
                <w:lang w:val="en-US"/>
              </w:rPr>
              <w:tab/>
            </w:r>
            <w:r w:rsidR="00AD0CDE" w:rsidRPr="00D006F7">
              <w:rPr>
                <w:rStyle w:val="Hyperlink"/>
                <w:noProof/>
              </w:rPr>
              <w:t>Reliability</w:t>
            </w:r>
            <w:r w:rsidR="00AD0CDE">
              <w:rPr>
                <w:noProof/>
                <w:webHidden/>
              </w:rPr>
              <w:tab/>
            </w:r>
            <w:r w:rsidR="00AD0CDE">
              <w:rPr>
                <w:noProof/>
                <w:webHidden/>
              </w:rPr>
              <w:fldChar w:fldCharType="begin"/>
            </w:r>
            <w:r w:rsidR="00AD0CDE">
              <w:rPr>
                <w:noProof/>
                <w:webHidden/>
              </w:rPr>
              <w:instrText xml:space="preserve"> PAGEREF _Toc32867912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7ED01950" w14:textId="2F5CF3E1"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3" w:history="1">
            <w:r w:rsidR="00AD0CDE" w:rsidRPr="00D006F7">
              <w:rPr>
                <w:rStyle w:val="Hyperlink"/>
                <w:noProof/>
              </w:rPr>
              <w:t>3.3.3</w:t>
            </w:r>
            <w:r w:rsidR="00AD0CDE">
              <w:rPr>
                <w:rFonts w:asciiTheme="minorHAnsi" w:eastAsiaTheme="minorEastAsia" w:hAnsiTheme="minorHAnsi"/>
                <w:noProof/>
                <w:color w:val="auto"/>
                <w:sz w:val="22"/>
                <w:lang w:val="en-US"/>
              </w:rPr>
              <w:tab/>
            </w:r>
            <w:r w:rsidR="00AD0CDE" w:rsidRPr="00D006F7">
              <w:rPr>
                <w:rStyle w:val="Hyperlink"/>
                <w:noProof/>
              </w:rPr>
              <w:t>Availability</w:t>
            </w:r>
            <w:r w:rsidR="00AD0CDE">
              <w:rPr>
                <w:noProof/>
                <w:webHidden/>
              </w:rPr>
              <w:tab/>
            </w:r>
            <w:r w:rsidR="00AD0CDE">
              <w:rPr>
                <w:noProof/>
                <w:webHidden/>
              </w:rPr>
              <w:fldChar w:fldCharType="begin"/>
            </w:r>
            <w:r w:rsidR="00AD0CDE">
              <w:rPr>
                <w:noProof/>
                <w:webHidden/>
              </w:rPr>
              <w:instrText xml:space="preserve"> PAGEREF _Toc32867913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1068018F" w14:textId="31DB9A5E"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4" w:history="1">
            <w:r w:rsidR="00AD0CDE" w:rsidRPr="00D006F7">
              <w:rPr>
                <w:rStyle w:val="Hyperlink"/>
                <w:noProof/>
              </w:rPr>
              <w:t>3.3.4</w:t>
            </w:r>
            <w:r w:rsidR="00AD0CDE">
              <w:rPr>
                <w:rFonts w:asciiTheme="minorHAnsi" w:eastAsiaTheme="minorEastAsia" w:hAnsiTheme="minorHAnsi"/>
                <w:noProof/>
                <w:color w:val="auto"/>
                <w:sz w:val="22"/>
                <w:lang w:val="en-US"/>
              </w:rPr>
              <w:tab/>
            </w:r>
            <w:r w:rsidR="00AD0CDE" w:rsidRPr="00D006F7">
              <w:rPr>
                <w:rStyle w:val="Hyperlink"/>
                <w:noProof/>
              </w:rPr>
              <w:t>Maintainability</w:t>
            </w:r>
            <w:r w:rsidR="00AD0CDE">
              <w:rPr>
                <w:noProof/>
                <w:webHidden/>
              </w:rPr>
              <w:tab/>
            </w:r>
            <w:r w:rsidR="00AD0CDE">
              <w:rPr>
                <w:noProof/>
                <w:webHidden/>
              </w:rPr>
              <w:fldChar w:fldCharType="begin"/>
            </w:r>
            <w:r w:rsidR="00AD0CDE">
              <w:rPr>
                <w:noProof/>
                <w:webHidden/>
              </w:rPr>
              <w:instrText xml:space="preserve"> PAGEREF _Toc32867914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01108938" w14:textId="77E6B928"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5" w:history="1">
            <w:r w:rsidR="00AD0CDE" w:rsidRPr="00D006F7">
              <w:rPr>
                <w:rStyle w:val="Hyperlink"/>
                <w:noProof/>
              </w:rPr>
              <w:t>3.3.5</w:t>
            </w:r>
            <w:r w:rsidR="00AD0CDE">
              <w:rPr>
                <w:rFonts w:asciiTheme="minorHAnsi" w:eastAsiaTheme="minorEastAsia" w:hAnsiTheme="minorHAnsi"/>
                <w:noProof/>
                <w:color w:val="auto"/>
                <w:sz w:val="22"/>
                <w:lang w:val="en-US"/>
              </w:rPr>
              <w:tab/>
            </w:r>
            <w:r w:rsidR="00AD0CDE" w:rsidRPr="00D006F7">
              <w:rPr>
                <w:rStyle w:val="Hyperlink"/>
                <w:noProof/>
              </w:rPr>
              <w:t>Portability</w:t>
            </w:r>
            <w:r w:rsidR="00AD0CDE">
              <w:rPr>
                <w:noProof/>
                <w:webHidden/>
              </w:rPr>
              <w:tab/>
            </w:r>
            <w:r w:rsidR="00AD0CDE">
              <w:rPr>
                <w:noProof/>
                <w:webHidden/>
              </w:rPr>
              <w:fldChar w:fldCharType="begin"/>
            </w:r>
            <w:r w:rsidR="00AD0CDE">
              <w:rPr>
                <w:noProof/>
                <w:webHidden/>
              </w:rPr>
              <w:instrText xml:space="preserve"> PAGEREF _Toc32867915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726CDAA5" w14:textId="210EA499"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16" w:history="1">
            <w:r w:rsidR="00AD0CDE" w:rsidRPr="00D006F7">
              <w:rPr>
                <w:rStyle w:val="Hyperlink"/>
                <w:noProof/>
              </w:rPr>
              <w:t>3.4</w:t>
            </w:r>
            <w:r w:rsidR="00AD0CDE">
              <w:rPr>
                <w:rFonts w:asciiTheme="minorHAnsi" w:eastAsiaTheme="minorEastAsia" w:hAnsiTheme="minorHAnsi"/>
                <w:noProof/>
                <w:color w:val="auto"/>
                <w:sz w:val="22"/>
                <w:lang w:val="en-US"/>
              </w:rPr>
              <w:tab/>
            </w:r>
            <w:r w:rsidR="00AD0CDE" w:rsidRPr="00D006F7">
              <w:rPr>
                <w:rStyle w:val="Hyperlink"/>
                <w:noProof/>
              </w:rPr>
              <w:t>Use Case diagrams</w:t>
            </w:r>
            <w:r w:rsidR="00AD0CDE">
              <w:rPr>
                <w:noProof/>
                <w:webHidden/>
              </w:rPr>
              <w:tab/>
            </w:r>
            <w:r w:rsidR="00AD0CDE">
              <w:rPr>
                <w:noProof/>
                <w:webHidden/>
              </w:rPr>
              <w:fldChar w:fldCharType="begin"/>
            </w:r>
            <w:r w:rsidR="00AD0CDE">
              <w:rPr>
                <w:noProof/>
                <w:webHidden/>
              </w:rPr>
              <w:instrText xml:space="preserve"> PAGEREF _Toc32867916 \h </w:instrText>
            </w:r>
            <w:r w:rsidR="00AD0CDE">
              <w:rPr>
                <w:noProof/>
                <w:webHidden/>
              </w:rPr>
            </w:r>
            <w:r w:rsidR="00AD0CDE">
              <w:rPr>
                <w:noProof/>
                <w:webHidden/>
              </w:rPr>
              <w:fldChar w:fldCharType="separate"/>
            </w:r>
            <w:r w:rsidR="00AD0CDE">
              <w:rPr>
                <w:noProof/>
                <w:webHidden/>
              </w:rPr>
              <w:t>19</w:t>
            </w:r>
            <w:r w:rsidR="00AD0CDE">
              <w:rPr>
                <w:noProof/>
                <w:webHidden/>
              </w:rPr>
              <w:fldChar w:fldCharType="end"/>
            </w:r>
          </w:hyperlink>
        </w:p>
        <w:p w14:paraId="550CD9B6" w14:textId="1C5B64A3"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7" w:history="1">
            <w:r w:rsidR="00AD0CDE" w:rsidRPr="00D006F7">
              <w:rPr>
                <w:rStyle w:val="Hyperlink"/>
                <w:noProof/>
              </w:rPr>
              <w:t>3.4.1</w:t>
            </w:r>
            <w:r w:rsidR="00AD0CDE">
              <w:rPr>
                <w:rFonts w:asciiTheme="minorHAnsi" w:eastAsiaTheme="minorEastAsia" w:hAnsiTheme="minorHAnsi"/>
                <w:noProof/>
                <w:color w:val="auto"/>
                <w:sz w:val="22"/>
                <w:lang w:val="en-US"/>
              </w:rPr>
              <w:tab/>
            </w:r>
            <w:r w:rsidR="00AD0CDE" w:rsidRPr="00D006F7">
              <w:rPr>
                <w:rStyle w:val="Hyperlink"/>
                <w:noProof/>
              </w:rPr>
              <w:t>Sign in</w:t>
            </w:r>
            <w:r w:rsidR="00AD0CDE">
              <w:rPr>
                <w:noProof/>
                <w:webHidden/>
              </w:rPr>
              <w:tab/>
            </w:r>
            <w:r w:rsidR="00AD0CDE">
              <w:rPr>
                <w:noProof/>
                <w:webHidden/>
              </w:rPr>
              <w:fldChar w:fldCharType="begin"/>
            </w:r>
            <w:r w:rsidR="00AD0CDE">
              <w:rPr>
                <w:noProof/>
                <w:webHidden/>
              </w:rPr>
              <w:instrText xml:space="preserve"> PAGEREF _Toc32867917 \h </w:instrText>
            </w:r>
            <w:r w:rsidR="00AD0CDE">
              <w:rPr>
                <w:noProof/>
                <w:webHidden/>
              </w:rPr>
            </w:r>
            <w:r w:rsidR="00AD0CDE">
              <w:rPr>
                <w:noProof/>
                <w:webHidden/>
              </w:rPr>
              <w:fldChar w:fldCharType="separate"/>
            </w:r>
            <w:r w:rsidR="00AD0CDE">
              <w:rPr>
                <w:noProof/>
                <w:webHidden/>
              </w:rPr>
              <w:t>20</w:t>
            </w:r>
            <w:r w:rsidR="00AD0CDE">
              <w:rPr>
                <w:noProof/>
                <w:webHidden/>
              </w:rPr>
              <w:fldChar w:fldCharType="end"/>
            </w:r>
          </w:hyperlink>
        </w:p>
        <w:p w14:paraId="6909048A" w14:textId="6D685296"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8" w:history="1">
            <w:r w:rsidR="00AD0CDE" w:rsidRPr="00D006F7">
              <w:rPr>
                <w:rStyle w:val="Hyperlink"/>
                <w:noProof/>
              </w:rPr>
              <w:t>3.4.2</w:t>
            </w:r>
            <w:r w:rsidR="00AD0CDE">
              <w:rPr>
                <w:rFonts w:asciiTheme="minorHAnsi" w:eastAsiaTheme="minorEastAsia" w:hAnsiTheme="minorHAnsi"/>
                <w:noProof/>
                <w:color w:val="auto"/>
                <w:sz w:val="22"/>
                <w:lang w:val="en-US"/>
              </w:rPr>
              <w:tab/>
            </w:r>
            <w:r w:rsidR="00AD0CDE" w:rsidRPr="00D006F7">
              <w:rPr>
                <w:rStyle w:val="Hyperlink"/>
                <w:noProof/>
              </w:rPr>
              <w:t>Sign up</w:t>
            </w:r>
            <w:r w:rsidR="00AD0CDE">
              <w:rPr>
                <w:noProof/>
                <w:webHidden/>
              </w:rPr>
              <w:tab/>
            </w:r>
            <w:r w:rsidR="00AD0CDE">
              <w:rPr>
                <w:noProof/>
                <w:webHidden/>
              </w:rPr>
              <w:fldChar w:fldCharType="begin"/>
            </w:r>
            <w:r w:rsidR="00AD0CDE">
              <w:rPr>
                <w:noProof/>
                <w:webHidden/>
              </w:rPr>
              <w:instrText xml:space="preserve"> PAGEREF _Toc32867918 \h </w:instrText>
            </w:r>
            <w:r w:rsidR="00AD0CDE">
              <w:rPr>
                <w:noProof/>
                <w:webHidden/>
              </w:rPr>
            </w:r>
            <w:r w:rsidR="00AD0CDE">
              <w:rPr>
                <w:noProof/>
                <w:webHidden/>
              </w:rPr>
              <w:fldChar w:fldCharType="separate"/>
            </w:r>
            <w:r w:rsidR="00AD0CDE">
              <w:rPr>
                <w:noProof/>
                <w:webHidden/>
              </w:rPr>
              <w:t>22</w:t>
            </w:r>
            <w:r w:rsidR="00AD0CDE">
              <w:rPr>
                <w:noProof/>
                <w:webHidden/>
              </w:rPr>
              <w:fldChar w:fldCharType="end"/>
            </w:r>
          </w:hyperlink>
        </w:p>
        <w:p w14:paraId="1A0011C7" w14:textId="264F17E9"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19" w:history="1">
            <w:r w:rsidR="00AD0CDE" w:rsidRPr="00D006F7">
              <w:rPr>
                <w:rStyle w:val="Hyperlink"/>
                <w:noProof/>
              </w:rPr>
              <w:t>3.4.3</w:t>
            </w:r>
            <w:r w:rsidR="00AD0CDE">
              <w:rPr>
                <w:rFonts w:asciiTheme="minorHAnsi" w:eastAsiaTheme="minorEastAsia" w:hAnsiTheme="minorHAnsi"/>
                <w:noProof/>
                <w:color w:val="auto"/>
                <w:sz w:val="22"/>
                <w:lang w:val="en-US"/>
              </w:rPr>
              <w:tab/>
            </w:r>
            <w:r w:rsidR="00AD0CDE" w:rsidRPr="00D006F7">
              <w:rPr>
                <w:rStyle w:val="Hyperlink"/>
                <w:noProof/>
              </w:rPr>
              <w:t>Search news</w:t>
            </w:r>
            <w:r w:rsidR="00AD0CDE">
              <w:rPr>
                <w:noProof/>
                <w:webHidden/>
              </w:rPr>
              <w:tab/>
            </w:r>
            <w:r w:rsidR="00AD0CDE">
              <w:rPr>
                <w:noProof/>
                <w:webHidden/>
              </w:rPr>
              <w:fldChar w:fldCharType="begin"/>
            </w:r>
            <w:r w:rsidR="00AD0CDE">
              <w:rPr>
                <w:noProof/>
                <w:webHidden/>
              </w:rPr>
              <w:instrText xml:space="preserve"> PAGEREF _Toc32867919 \h </w:instrText>
            </w:r>
            <w:r w:rsidR="00AD0CDE">
              <w:rPr>
                <w:noProof/>
                <w:webHidden/>
              </w:rPr>
            </w:r>
            <w:r w:rsidR="00AD0CDE">
              <w:rPr>
                <w:noProof/>
                <w:webHidden/>
              </w:rPr>
              <w:fldChar w:fldCharType="separate"/>
            </w:r>
            <w:r w:rsidR="00AD0CDE">
              <w:rPr>
                <w:noProof/>
                <w:webHidden/>
              </w:rPr>
              <w:t>23</w:t>
            </w:r>
            <w:r w:rsidR="00AD0CDE">
              <w:rPr>
                <w:noProof/>
                <w:webHidden/>
              </w:rPr>
              <w:fldChar w:fldCharType="end"/>
            </w:r>
          </w:hyperlink>
        </w:p>
        <w:p w14:paraId="0FB6CB80" w14:textId="1DE6B857"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0" w:history="1">
            <w:r w:rsidR="00AD0CDE" w:rsidRPr="00D006F7">
              <w:rPr>
                <w:rStyle w:val="Hyperlink"/>
                <w:noProof/>
              </w:rPr>
              <w:t>3.4.4</w:t>
            </w:r>
            <w:r w:rsidR="00AD0CDE">
              <w:rPr>
                <w:rFonts w:asciiTheme="minorHAnsi" w:eastAsiaTheme="minorEastAsia" w:hAnsiTheme="minorHAnsi"/>
                <w:noProof/>
                <w:color w:val="auto"/>
                <w:sz w:val="22"/>
                <w:lang w:val="en-US"/>
              </w:rPr>
              <w:tab/>
            </w:r>
            <w:r w:rsidR="00AD0CDE" w:rsidRPr="00D006F7">
              <w:rPr>
                <w:rStyle w:val="Hyperlink"/>
                <w:noProof/>
              </w:rPr>
              <w:t>Manage history</w:t>
            </w:r>
            <w:r w:rsidR="00AD0CDE">
              <w:rPr>
                <w:noProof/>
                <w:webHidden/>
              </w:rPr>
              <w:tab/>
            </w:r>
            <w:r w:rsidR="00AD0CDE">
              <w:rPr>
                <w:noProof/>
                <w:webHidden/>
              </w:rPr>
              <w:fldChar w:fldCharType="begin"/>
            </w:r>
            <w:r w:rsidR="00AD0CDE">
              <w:rPr>
                <w:noProof/>
                <w:webHidden/>
              </w:rPr>
              <w:instrText xml:space="preserve"> PAGEREF _Toc32867920 \h </w:instrText>
            </w:r>
            <w:r w:rsidR="00AD0CDE">
              <w:rPr>
                <w:noProof/>
                <w:webHidden/>
              </w:rPr>
            </w:r>
            <w:r w:rsidR="00AD0CDE">
              <w:rPr>
                <w:noProof/>
                <w:webHidden/>
              </w:rPr>
              <w:fldChar w:fldCharType="separate"/>
            </w:r>
            <w:r w:rsidR="00AD0CDE">
              <w:rPr>
                <w:noProof/>
                <w:webHidden/>
              </w:rPr>
              <w:t>25</w:t>
            </w:r>
            <w:r w:rsidR="00AD0CDE">
              <w:rPr>
                <w:noProof/>
                <w:webHidden/>
              </w:rPr>
              <w:fldChar w:fldCharType="end"/>
            </w:r>
          </w:hyperlink>
        </w:p>
        <w:p w14:paraId="72A9968F" w14:textId="6125BE1F"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1" w:history="1">
            <w:r w:rsidR="00AD0CDE" w:rsidRPr="00D006F7">
              <w:rPr>
                <w:rStyle w:val="Hyperlink"/>
                <w:noProof/>
              </w:rPr>
              <w:t>3.4.5</w:t>
            </w:r>
            <w:r w:rsidR="00AD0CDE">
              <w:rPr>
                <w:rFonts w:asciiTheme="minorHAnsi" w:eastAsiaTheme="minorEastAsia" w:hAnsiTheme="minorHAnsi"/>
                <w:noProof/>
                <w:color w:val="auto"/>
                <w:sz w:val="22"/>
                <w:lang w:val="en-US"/>
              </w:rPr>
              <w:tab/>
            </w:r>
            <w:r w:rsidR="00AD0CDE" w:rsidRPr="00D006F7">
              <w:rPr>
                <w:rStyle w:val="Hyperlink"/>
                <w:noProof/>
              </w:rPr>
              <w:t>Manage interests</w:t>
            </w:r>
            <w:r w:rsidR="00AD0CDE">
              <w:rPr>
                <w:noProof/>
                <w:webHidden/>
              </w:rPr>
              <w:tab/>
            </w:r>
            <w:r w:rsidR="00AD0CDE">
              <w:rPr>
                <w:noProof/>
                <w:webHidden/>
              </w:rPr>
              <w:fldChar w:fldCharType="begin"/>
            </w:r>
            <w:r w:rsidR="00AD0CDE">
              <w:rPr>
                <w:noProof/>
                <w:webHidden/>
              </w:rPr>
              <w:instrText xml:space="preserve"> PAGEREF _Toc32867921 \h </w:instrText>
            </w:r>
            <w:r w:rsidR="00AD0CDE">
              <w:rPr>
                <w:noProof/>
                <w:webHidden/>
              </w:rPr>
            </w:r>
            <w:r w:rsidR="00AD0CDE">
              <w:rPr>
                <w:noProof/>
                <w:webHidden/>
              </w:rPr>
              <w:fldChar w:fldCharType="separate"/>
            </w:r>
            <w:r w:rsidR="00AD0CDE">
              <w:rPr>
                <w:noProof/>
                <w:webHidden/>
              </w:rPr>
              <w:t>26</w:t>
            </w:r>
            <w:r w:rsidR="00AD0CDE">
              <w:rPr>
                <w:noProof/>
                <w:webHidden/>
              </w:rPr>
              <w:fldChar w:fldCharType="end"/>
            </w:r>
          </w:hyperlink>
        </w:p>
        <w:p w14:paraId="6F01DA77" w14:textId="3D4C3045"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2" w:history="1">
            <w:r w:rsidR="00AD0CDE" w:rsidRPr="00D006F7">
              <w:rPr>
                <w:rStyle w:val="Hyperlink"/>
                <w:noProof/>
              </w:rPr>
              <w:t>3.4.6</w:t>
            </w:r>
            <w:r w:rsidR="00AD0CDE">
              <w:rPr>
                <w:rFonts w:asciiTheme="minorHAnsi" w:eastAsiaTheme="minorEastAsia" w:hAnsiTheme="minorHAnsi"/>
                <w:noProof/>
                <w:color w:val="auto"/>
                <w:sz w:val="22"/>
                <w:lang w:val="en-US"/>
              </w:rPr>
              <w:tab/>
            </w:r>
            <w:r w:rsidR="00AD0CDE" w:rsidRPr="00D006F7">
              <w:rPr>
                <w:rStyle w:val="Hyperlink"/>
                <w:noProof/>
              </w:rPr>
              <w:t>Manage news results history</w:t>
            </w:r>
            <w:r w:rsidR="00AD0CDE">
              <w:rPr>
                <w:noProof/>
                <w:webHidden/>
              </w:rPr>
              <w:tab/>
            </w:r>
            <w:r w:rsidR="00AD0CDE">
              <w:rPr>
                <w:noProof/>
                <w:webHidden/>
              </w:rPr>
              <w:fldChar w:fldCharType="begin"/>
            </w:r>
            <w:r w:rsidR="00AD0CDE">
              <w:rPr>
                <w:noProof/>
                <w:webHidden/>
              </w:rPr>
              <w:instrText xml:space="preserve"> PAGEREF _Toc32867922 \h </w:instrText>
            </w:r>
            <w:r w:rsidR="00AD0CDE">
              <w:rPr>
                <w:noProof/>
                <w:webHidden/>
              </w:rPr>
            </w:r>
            <w:r w:rsidR="00AD0CDE">
              <w:rPr>
                <w:noProof/>
                <w:webHidden/>
              </w:rPr>
              <w:fldChar w:fldCharType="separate"/>
            </w:r>
            <w:r w:rsidR="00AD0CDE">
              <w:rPr>
                <w:noProof/>
                <w:webHidden/>
              </w:rPr>
              <w:t>27</w:t>
            </w:r>
            <w:r w:rsidR="00AD0CDE">
              <w:rPr>
                <w:noProof/>
                <w:webHidden/>
              </w:rPr>
              <w:fldChar w:fldCharType="end"/>
            </w:r>
          </w:hyperlink>
        </w:p>
        <w:p w14:paraId="35270470" w14:textId="337A92EE"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3" w:history="1">
            <w:r w:rsidR="00AD0CDE" w:rsidRPr="00D006F7">
              <w:rPr>
                <w:rStyle w:val="Hyperlink"/>
                <w:noProof/>
              </w:rPr>
              <w:t>3.4.7</w:t>
            </w:r>
            <w:r w:rsidR="00AD0CDE">
              <w:rPr>
                <w:rFonts w:asciiTheme="minorHAnsi" w:eastAsiaTheme="minorEastAsia" w:hAnsiTheme="minorHAnsi"/>
                <w:noProof/>
                <w:color w:val="auto"/>
                <w:sz w:val="22"/>
                <w:lang w:val="en-US"/>
              </w:rPr>
              <w:tab/>
            </w:r>
            <w:r w:rsidR="00AD0CDE" w:rsidRPr="00D006F7">
              <w:rPr>
                <w:rStyle w:val="Hyperlink"/>
                <w:noProof/>
              </w:rPr>
              <w:t>Save news</w:t>
            </w:r>
            <w:r w:rsidR="00AD0CDE">
              <w:rPr>
                <w:noProof/>
                <w:webHidden/>
              </w:rPr>
              <w:tab/>
            </w:r>
            <w:r w:rsidR="00AD0CDE">
              <w:rPr>
                <w:noProof/>
                <w:webHidden/>
              </w:rPr>
              <w:fldChar w:fldCharType="begin"/>
            </w:r>
            <w:r w:rsidR="00AD0CDE">
              <w:rPr>
                <w:noProof/>
                <w:webHidden/>
              </w:rPr>
              <w:instrText xml:space="preserve"> PAGEREF _Toc32867923 \h </w:instrText>
            </w:r>
            <w:r w:rsidR="00AD0CDE">
              <w:rPr>
                <w:noProof/>
                <w:webHidden/>
              </w:rPr>
            </w:r>
            <w:r w:rsidR="00AD0CDE">
              <w:rPr>
                <w:noProof/>
                <w:webHidden/>
              </w:rPr>
              <w:fldChar w:fldCharType="separate"/>
            </w:r>
            <w:r w:rsidR="00AD0CDE">
              <w:rPr>
                <w:noProof/>
                <w:webHidden/>
              </w:rPr>
              <w:t>28</w:t>
            </w:r>
            <w:r w:rsidR="00AD0CDE">
              <w:rPr>
                <w:noProof/>
                <w:webHidden/>
              </w:rPr>
              <w:fldChar w:fldCharType="end"/>
            </w:r>
          </w:hyperlink>
        </w:p>
        <w:p w14:paraId="34E2043F" w14:textId="27A3045E"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24" w:history="1">
            <w:r w:rsidR="00AD0CDE" w:rsidRPr="00D006F7">
              <w:rPr>
                <w:rStyle w:val="Hyperlink"/>
                <w:noProof/>
              </w:rPr>
              <w:t>3.5</w:t>
            </w:r>
            <w:r w:rsidR="00AD0CDE">
              <w:rPr>
                <w:rFonts w:asciiTheme="minorHAnsi" w:eastAsiaTheme="minorEastAsia" w:hAnsiTheme="minorHAnsi"/>
                <w:noProof/>
                <w:color w:val="auto"/>
                <w:sz w:val="22"/>
                <w:lang w:val="en-US"/>
              </w:rPr>
              <w:tab/>
            </w:r>
            <w:r w:rsidR="00AD0CDE" w:rsidRPr="00D006F7">
              <w:rPr>
                <w:rStyle w:val="Hyperlink"/>
                <w:noProof/>
              </w:rPr>
              <w:t>Resource Requirements</w:t>
            </w:r>
            <w:r w:rsidR="00AD0CDE">
              <w:rPr>
                <w:noProof/>
                <w:webHidden/>
              </w:rPr>
              <w:tab/>
            </w:r>
            <w:r w:rsidR="00AD0CDE">
              <w:rPr>
                <w:noProof/>
                <w:webHidden/>
              </w:rPr>
              <w:fldChar w:fldCharType="begin"/>
            </w:r>
            <w:r w:rsidR="00AD0CDE">
              <w:rPr>
                <w:noProof/>
                <w:webHidden/>
              </w:rPr>
              <w:instrText xml:space="preserve"> PAGEREF _Toc32867924 \h </w:instrText>
            </w:r>
            <w:r w:rsidR="00AD0CDE">
              <w:rPr>
                <w:noProof/>
                <w:webHidden/>
              </w:rPr>
            </w:r>
            <w:r w:rsidR="00AD0CDE">
              <w:rPr>
                <w:noProof/>
                <w:webHidden/>
              </w:rPr>
              <w:fldChar w:fldCharType="separate"/>
            </w:r>
            <w:r w:rsidR="00AD0CDE">
              <w:rPr>
                <w:noProof/>
                <w:webHidden/>
              </w:rPr>
              <w:t>30</w:t>
            </w:r>
            <w:r w:rsidR="00AD0CDE">
              <w:rPr>
                <w:noProof/>
                <w:webHidden/>
              </w:rPr>
              <w:fldChar w:fldCharType="end"/>
            </w:r>
          </w:hyperlink>
        </w:p>
        <w:p w14:paraId="5DC9AA45" w14:textId="7112D658"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5" w:history="1">
            <w:r w:rsidR="00AD0CDE" w:rsidRPr="00D006F7">
              <w:rPr>
                <w:rStyle w:val="Hyperlink"/>
                <w:noProof/>
              </w:rPr>
              <w:t>3.5.1</w:t>
            </w:r>
            <w:r w:rsidR="00AD0CDE">
              <w:rPr>
                <w:rFonts w:asciiTheme="minorHAnsi" w:eastAsiaTheme="minorEastAsia" w:hAnsiTheme="minorHAnsi"/>
                <w:noProof/>
                <w:color w:val="auto"/>
                <w:sz w:val="22"/>
                <w:lang w:val="en-US"/>
              </w:rPr>
              <w:tab/>
            </w:r>
            <w:r w:rsidR="00AD0CDE" w:rsidRPr="00D006F7">
              <w:rPr>
                <w:rStyle w:val="Hyperlink"/>
                <w:noProof/>
              </w:rPr>
              <w:t>Web Scraper</w:t>
            </w:r>
            <w:r w:rsidR="00AD0CDE">
              <w:rPr>
                <w:noProof/>
                <w:webHidden/>
              </w:rPr>
              <w:tab/>
            </w:r>
            <w:r w:rsidR="00AD0CDE">
              <w:rPr>
                <w:noProof/>
                <w:webHidden/>
              </w:rPr>
              <w:fldChar w:fldCharType="begin"/>
            </w:r>
            <w:r w:rsidR="00AD0CDE">
              <w:rPr>
                <w:noProof/>
                <w:webHidden/>
              </w:rPr>
              <w:instrText xml:space="preserve"> PAGEREF _Toc32867925 \h </w:instrText>
            </w:r>
            <w:r w:rsidR="00AD0CDE">
              <w:rPr>
                <w:noProof/>
                <w:webHidden/>
              </w:rPr>
            </w:r>
            <w:r w:rsidR="00AD0CDE">
              <w:rPr>
                <w:noProof/>
                <w:webHidden/>
              </w:rPr>
              <w:fldChar w:fldCharType="separate"/>
            </w:r>
            <w:r w:rsidR="00AD0CDE">
              <w:rPr>
                <w:noProof/>
                <w:webHidden/>
              </w:rPr>
              <w:t>30</w:t>
            </w:r>
            <w:r w:rsidR="00AD0CDE">
              <w:rPr>
                <w:noProof/>
                <w:webHidden/>
              </w:rPr>
              <w:fldChar w:fldCharType="end"/>
            </w:r>
          </w:hyperlink>
        </w:p>
        <w:p w14:paraId="1C95FA8D" w14:textId="418AB851"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6" w:history="1">
            <w:r w:rsidR="00AD0CDE" w:rsidRPr="00D006F7">
              <w:rPr>
                <w:rStyle w:val="Hyperlink"/>
                <w:noProof/>
              </w:rPr>
              <w:t>3.5.2</w:t>
            </w:r>
            <w:r w:rsidR="00AD0CDE">
              <w:rPr>
                <w:rFonts w:asciiTheme="minorHAnsi" w:eastAsiaTheme="minorEastAsia" w:hAnsiTheme="minorHAnsi"/>
                <w:noProof/>
                <w:color w:val="auto"/>
                <w:sz w:val="22"/>
                <w:lang w:val="en-US"/>
              </w:rPr>
              <w:tab/>
            </w:r>
            <w:r w:rsidR="00AD0CDE" w:rsidRPr="00D006F7">
              <w:rPr>
                <w:rStyle w:val="Hyperlink"/>
                <w:noProof/>
              </w:rPr>
              <w:t>Tools</w:t>
            </w:r>
            <w:r w:rsidR="00AD0CDE">
              <w:rPr>
                <w:noProof/>
                <w:webHidden/>
              </w:rPr>
              <w:tab/>
            </w:r>
            <w:r w:rsidR="00AD0CDE">
              <w:rPr>
                <w:noProof/>
                <w:webHidden/>
              </w:rPr>
              <w:fldChar w:fldCharType="begin"/>
            </w:r>
            <w:r w:rsidR="00AD0CDE">
              <w:rPr>
                <w:noProof/>
                <w:webHidden/>
              </w:rPr>
              <w:instrText xml:space="preserve"> PAGEREF _Toc32867926 \h </w:instrText>
            </w:r>
            <w:r w:rsidR="00AD0CDE">
              <w:rPr>
                <w:noProof/>
                <w:webHidden/>
              </w:rPr>
            </w:r>
            <w:r w:rsidR="00AD0CDE">
              <w:rPr>
                <w:noProof/>
                <w:webHidden/>
              </w:rPr>
              <w:fldChar w:fldCharType="separate"/>
            </w:r>
            <w:r w:rsidR="00AD0CDE">
              <w:rPr>
                <w:noProof/>
                <w:webHidden/>
              </w:rPr>
              <w:t>30</w:t>
            </w:r>
            <w:r w:rsidR="00AD0CDE">
              <w:rPr>
                <w:noProof/>
                <w:webHidden/>
              </w:rPr>
              <w:fldChar w:fldCharType="end"/>
            </w:r>
          </w:hyperlink>
        </w:p>
        <w:p w14:paraId="40B9B2C3" w14:textId="4A355FAB"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27" w:history="1">
            <w:r w:rsidR="00AD0CDE" w:rsidRPr="00D006F7">
              <w:rPr>
                <w:rStyle w:val="Hyperlink"/>
                <w:noProof/>
              </w:rPr>
              <w:t>3.6</w:t>
            </w:r>
            <w:r w:rsidR="00AD0CDE">
              <w:rPr>
                <w:rFonts w:asciiTheme="minorHAnsi" w:eastAsiaTheme="minorEastAsia" w:hAnsiTheme="minorHAnsi"/>
                <w:noProof/>
                <w:color w:val="auto"/>
                <w:sz w:val="22"/>
                <w:lang w:val="en-US"/>
              </w:rPr>
              <w:tab/>
            </w:r>
            <w:r w:rsidR="00AD0CDE" w:rsidRPr="00D006F7">
              <w:rPr>
                <w:rStyle w:val="Hyperlink"/>
                <w:noProof/>
              </w:rPr>
              <w:t>Database Requirements</w:t>
            </w:r>
            <w:r w:rsidR="00AD0CDE">
              <w:rPr>
                <w:noProof/>
                <w:webHidden/>
              </w:rPr>
              <w:tab/>
            </w:r>
            <w:r w:rsidR="00AD0CDE">
              <w:rPr>
                <w:noProof/>
                <w:webHidden/>
              </w:rPr>
              <w:fldChar w:fldCharType="begin"/>
            </w:r>
            <w:r w:rsidR="00AD0CDE">
              <w:rPr>
                <w:noProof/>
                <w:webHidden/>
              </w:rPr>
              <w:instrText xml:space="preserve"> PAGEREF _Toc32867927 \h </w:instrText>
            </w:r>
            <w:r w:rsidR="00AD0CDE">
              <w:rPr>
                <w:noProof/>
                <w:webHidden/>
              </w:rPr>
            </w:r>
            <w:r w:rsidR="00AD0CDE">
              <w:rPr>
                <w:noProof/>
                <w:webHidden/>
              </w:rPr>
              <w:fldChar w:fldCharType="separate"/>
            </w:r>
            <w:r w:rsidR="00AD0CDE">
              <w:rPr>
                <w:noProof/>
                <w:webHidden/>
              </w:rPr>
              <w:t>31</w:t>
            </w:r>
            <w:r w:rsidR="00AD0CDE">
              <w:rPr>
                <w:noProof/>
                <w:webHidden/>
              </w:rPr>
              <w:fldChar w:fldCharType="end"/>
            </w:r>
          </w:hyperlink>
        </w:p>
        <w:p w14:paraId="2F0BBDE1" w14:textId="3045075B"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28" w:history="1">
            <w:r w:rsidR="00AD0CDE" w:rsidRPr="00D006F7">
              <w:rPr>
                <w:rStyle w:val="Hyperlink"/>
                <w:noProof/>
              </w:rPr>
              <w:t>3.7</w:t>
            </w:r>
            <w:r w:rsidR="00AD0CDE">
              <w:rPr>
                <w:rFonts w:asciiTheme="minorHAnsi" w:eastAsiaTheme="minorEastAsia" w:hAnsiTheme="minorHAnsi"/>
                <w:noProof/>
                <w:color w:val="auto"/>
                <w:sz w:val="22"/>
                <w:lang w:val="en-US"/>
              </w:rPr>
              <w:tab/>
            </w:r>
            <w:r w:rsidR="00AD0CDE" w:rsidRPr="00D006F7">
              <w:rPr>
                <w:rStyle w:val="Hyperlink"/>
                <w:noProof/>
                <w:lang w:val="en-US"/>
              </w:rPr>
              <w:t>Project Feasibility</w:t>
            </w:r>
            <w:r w:rsidR="00AD0CDE">
              <w:rPr>
                <w:noProof/>
                <w:webHidden/>
              </w:rPr>
              <w:tab/>
            </w:r>
            <w:r w:rsidR="00AD0CDE">
              <w:rPr>
                <w:noProof/>
                <w:webHidden/>
              </w:rPr>
              <w:fldChar w:fldCharType="begin"/>
            </w:r>
            <w:r w:rsidR="00AD0CDE">
              <w:rPr>
                <w:noProof/>
                <w:webHidden/>
              </w:rPr>
              <w:instrText xml:space="preserve"> PAGEREF _Toc32867928 \h </w:instrText>
            </w:r>
            <w:r w:rsidR="00AD0CDE">
              <w:rPr>
                <w:noProof/>
                <w:webHidden/>
              </w:rPr>
            </w:r>
            <w:r w:rsidR="00AD0CDE">
              <w:rPr>
                <w:noProof/>
                <w:webHidden/>
              </w:rPr>
              <w:fldChar w:fldCharType="separate"/>
            </w:r>
            <w:r w:rsidR="00AD0CDE">
              <w:rPr>
                <w:noProof/>
                <w:webHidden/>
              </w:rPr>
              <w:t>31</w:t>
            </w:r>
            <w:r w:rsidR="00AD0CDE">
              <w:rPr>
                <w:noProof/>
                <w:webHidden/>
              </w:rPr>
              <w:fldChar w:fldCharType="end"/>
            </w:r>
          </w:hyperlink>
        </w:p>
        <w:p w14:paraId="70802ED0" w14:textId="2270B92F"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29" w:history="1">
            <w:r w:rsidR="00AD0CDE" w:rsidRPr="00D006F7">
              <w:rPr>
                <w:rStyle w:val="Hyperlink"/>
                <w:noProof/>
              </w:rPr>
              <w:t>3.7.1</w:t>
            </w:r>
            <w:r w:rsidR="00AD0CDE">
              <w:rPr>
                <w:rFonts w:asciiTheme="minorHAnsi" w:eastAsiaTheme="minorEastAsia" w:hAnsiTheme="minorHAnsi"/>
                <w:noProof/>
                <w:color w:val="auto"/>
                <w:sz w:val="22"/>
                <w:lang w:val="en-US"/>
              </w:rPr>
              <w:tab/>
            </w:r>
            <w:r w:rsidR="00AD0CDE" w:rsidRPr="00D006F7">
              <w:rPr>
                <w:rStyle w:val="Hyperlink"/>
                <w:noProof/>
                <w:lang w:val="en-US"/>
              </w:rPr>
              <w:t>Technical Feasibility</w:t>
            </w:r>
            <w:r w:rsidR="00AD0CDE">
              <w:rPr>
                <w:noProof/>
                <w:webHidden/>
              </w:rPr>
              <w:tab/>
            </w:r>
            <w:r w:rsidR="00AD0CDE">
              <w:rPr>
                <w:noProof/>
                <w:webHidden/>
              </w:rPr>
              <w:fldChar w:fldCharType="begin"/>
            </w:r>
            <w:r w:rsidR="00AD0CDE">
              <w:rPr>
                <w:noProof/>
                <w:webHidden/>
              </w:rPr>
              <w:instrText xml:space="preserve"> PAGEREF _Toc32867929 \h </w:instrText>
            </w:r>
            <w:r w:rsidR="00AD0CDE">
              <w:rPr>
                <w:noProof/>
                <w:webHidden/>
              </w:rPr>
            </w:r>
            <w:r w:rsidR="00AD0CDE">
              <w:rPr>
                <w:noProof/>
                <w:webHidden/>
              </w:rPr>
              <w:fldChar w:fldCharType="separate"/>
            </w:r>
            <w:r w:rsidR="00AD0CDE">
              <w:rPr>
                <w:noProof/>
                <w:webHidden/>
              </w:rPr>
              <w:t>31</w:t>
            </w:r>
            <w:r w:rsidR="00AD0CDE">
              <w:rPr>
                <w:noProof/>
                <w:webHidden/>
              </w:rPr>
              <w:fldChar w:fldCharType="end"/>
            </w:r>
          </w:hyperlink>
        </w:p>
        <w:p w14:paraId="0090C5BF" w14:textId="1F7D398C"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30" w:history="1">
            <w:r w:rsidR="00AD0CDE" w:rsidRPr="00D006F7">
              <w:rPr>
                <w:rStyle w:val="Hyperlink"/>
                <w:noProof/>
              </w:rPr>
              <w:t>3.7.2</w:t>
            </w:r>
            <w:r w:rsidR="00AD0CDE">
              <w:rPr>
                <w:rFonts w:asciiTheme="minorHAnsi" w:eastAsiaTheme="minorEastAsia" w:hAnsiTheme="minorHAnsi"/>
                <w:noProof/>
                <w:color w:val="auto"/>
                <w:sz w:val="22"/>
                <w:lang w:val="en-US"/>
              </w:rPr>
              <w:tab/>
            </w:r>
            <w:r w:rsidR="00AD0CDE" w:rsidRPr="00D006F7">
              <w:rPr>
                <w:rStyle w:val="Hyperlink"/>
                <w:noProof/>
                <w:lang w:val="en-US"/>
              </w:rPr>
              <w:t>Operational Feasibility</w:t>
            </w:r>
            <w:r w:rsidR="00AD0CDE">
              <w:rPr>
                <w:noProof/>
                <w:webHidden/>
              </w:rPr>
              <w:tab/>
            </w:r>
            <w:r w:rsidR="00AD0CDE">
              <w:rPr>
                <w:noProof/>
                <w:webHidden/>
              </w:rPr>
              <w:fldChar w:fldCharType="begin"/>
            </w:r>
            <w:r w:rsidR="00AD0CDE">
              <w:rPr>
                <w:noProof/>
                <w:webHidden/>
              </w:rPr>
              <w:instrText xml:space="preserve"> PAGEREF _Toc32867930 \h </w:instrText>
            </w:r>
            <w:r w:rsidR="00AD0CDE">
              <w:rPr>
                <w:noProof/>
                <w:webHidden/>
              </w:rPr>
            </w:r>
            <w:r w:rsidR="00AD0CDE">
              <w:rPr>
                <w:noProof/>
                <w:webHidden/>
              </w:rPr>
              <w:fldChar w:fldCharType="separate"/>
            </w:r>
            <w:r w:rsidR="00AD0CDE">
              <w:rPr>
                <w:noProof/>
                <w:webHidden/>
              </w:rPr>
              <w:t>31</w:t>
            </w:r>
            <w:r w:rsidR="00AD0CDE">
              <w:rPr>
                <w:noProof/>
                <w:webHidden/>
              </w:rPr>
              <w:fldChar w:fldCharType="end"/>
            </w:r>
          </w:hyperlink>
        </w:p>
        <w:p w14:paraId="4CFEDE51" w14:textId="2262A969" w:rsidR="00AD0CDE" w:rsidRDefault="00E44772">
          <w:pPr>
            <w:pStyle w:val="TOC3"/>
            <w:tabs>
              <w:tab w:val="left" w:pos="1320"/>
              <w:tab w:val="right" w:leader="dot" w:pos="8656"/>
            </w:tabs>
            <w:rPr>
              <w:rFonts w:asciiTheme="minorHAnsi" w:eastAsiaTheme="minorEastAsia" w:hAnsiTheme="minorHAnsi"/>
              <w:noProof/>
              <w:color w:val="auto"/>
              <w:sz w:val="22"/>
              <w:lang w:val="en-US"/>
            </w:rPr>
          </w:pPr>
          <w:hyperlink w:anchor="_Toc32867931" w:history="1">
            <w:r w:rsidR="00AD0CDE" w:rsidRPr="00D006F7">
              <w:rPr>
                <w:rStyle w:val="Hyperlink"/>
                <w:noProof/>
              </w:rPr>
              <w:t>3.7.3</w:t>
            </w:r>
            <w:r w:rsidR="00AD0CDE">
              <w:rPr>
                <w:rFonts w:asciiTheme="minorHAnsi" w:eastAsiaTheme="minorEastAsia" w:hAnsiTheme="minorHAnsi"/>
                <w:noProof/>
                <w:color w:val="auto"/>
                <w:sz w:val="22"/>
                <w:lang w:val="en-US"/>
              </w:rPr>
              <w:tab/>
            </w:r>
            <w:r w:rsidR="00AD0CDE" w:rsidRPr="00D006F7">
              <w:rPr>
                <w:rStyle w:val="Hyperlink"/>
                <w:noProof/>
              </w:rPr>
              <w:t>Legal</w:t>
            </w:r>
            <w:r w:rsidR="00AD0CDE" w:rsidRPr="00D006F7">
              <w:rPr>
                <w:rStyle w:val="Hyperlink"/>
                <w:noProof/>
                <w:lang w:val="en-US"/>
              </w:rPr>
              <w:t xml:space="preserve"> and</w:t>
            </w:r>
            <w:r w:rsidR="00AD0CDE" w:rsidRPr="00D006F7">
              <w:rPr>
                <w:rStyle w:val="Hyperlink"/>
                <w:noProof/>
              </w:rPr>
              <w:t xml:space="preserve"> Ethical Feasibility</w:t>
            </w:r>
            <w:r w:rsidR="00AD0CDE">
              <w:rPr>
                <w:noProof/>
                <w:webHidden/>
              </w:rPr>
              <w:tab/>
            </w:r>
            <w:r w:rsidR="00AD0CDE">
              <w:rPr>
                <w:noProof/>
                <w:webHidden/>
              </w:rPr>
              <w:fldChar w:fldCharType="begin"/>
            </w:r>
            <w:r w:rsidR="00AD0CDE">
              <w:rPr>
                <w:noProof/>
                <w:webHidden/>
              </w:rPr>
              <w:instrText xml:space="preserve"> PAGEREF _Toc32867931 \h </w:instrText>
            </w:r>
            <w:r w:rsidR="00AD0CDE">
              <w:rPr>
                <w:noProof/>
                <w:webHidden/>
              </w:rPr>
            </w:r>
            <w:r w:rsidR="00AD0CDE">
              <w:rPr>
                <w:noProof/>
                <w:webHidden/>
              </w:rPr>
              <w:fldChar w:fldCharType="separate"/>
            </w:r>
            <w:r w:rsidR="00AD0CDE">
              <w:rPr>
                <w:noProof/>
                <w:webHidden/>
              </w:rPr>
              <w:t>31</w:t>
            </w:r>
            <w:r w:rsidR="00AD0CDE">
              <w:rPr>
                <w:noProof/>
                <w:webHidden/>
              </w:rPr>
              <w:fldChar w:fldCharType="end"/>
            </w:r>
          </w:hyperlink>
        </w:p>
        <w:p w14:paraId="68A3B087" w14:textId="045ACE8A" w:rsidR="00AD0CDE" w:rsidRDefault="00E44772">
          <w:pPr>
            <w:pStyle w:val="TOC2"/>
            <w:tabs>
              <w:tab w:val="left" w:pos="880"/>
              <w:tab w:val="right" w:leader="dot" w:pos="8656"/>
            </w:tabs>
            <w:rPr>
              <w:rFonts w:asciiTheme="minorHAnsi" w:eastAsiaTheme="minorEastAsia" w:hAnsiTheme="minorHAnsi"/>
              <w:noProof/>
              <w:color w:val="auto"/>
              <w:sz w:val="22"/>
              <w:lang w:val="en-US"/>
            </w:rPr>
          </w:pPr>
          <w:hyperlink w:anchor="_Toc32867932" w:history="1">
            <w:r w:rsidR="00AD0CDE" w:rsidRPr="00D006F7">
              <w:rPr>
                <w:rStyle w:val="Hyperlink"/>
                <w:noProof/>
              </w:rPr>
              <w:t>3.8</w:t>
            </w:r>
            <w:r w:rsidR="00AD0CDE">
              <w:rPr>
                <w:rFonts w:asciiTheme="minorHAnsi" w:eastAsiaTheme="minorEastAsia" w:hAnsiTheme="minorHAnsi"/>
                <w:noProof/>
                <w:color w:val="auto"/>
                <w:sz w:val="22"/>
                <w:lang w:val="en-US"/>
              </w:rPr>
              <w:tab/>
            </w:r>
            <w:r w:rsidR="00AD0CDE" w:rsidRPr="00D006F7">
              <w:rPr>
                <w:rStyle w:val="Hyperlink"/>
                <w:noProof/>
              </w:rPr>
              <w:t>Summary</w:t>
            </w:r>
            <w:r w:rsidR="00AD0CDE">
              <w:rPr>
                <w:noProof/>
                <w:webHidden/>
              </w:rPr>
              <w:tab/>
            </w:r>
            <w:r w:rsidR="00AD0CDE">
              <w:rPr>
                <w:noProof/>
                <w:webHidden/>
              </w:rPr>
              <w:fldChar w:fldCharType="begin"/>
            </w:r>
            <w:r w:rsidR="00AD0CDE">
              <w:rPr>
                <w:noProof/>
                <w:webHidden/>
              </w:rPr>
              <w:instrText xml:space="preserve"> PAGEREF _Toc32867932 \h </w:instrText>
            </w:r>
            <w:r w:rsidR="00AD0CDE">
              <w:rPr>
                <w:noProof/>
                <w:webHidden/>
              </w:rPr>
            </w:r>
            <w:r w:rsidR="00AD0CDE">
              <w:rPr>
                <w:noProof/>
                <w:webHidden/>
              </w:rPr>
              <w:fldChar w:fldCharType="separate"/>
            </w:r>
            <w:r w:rsidR="00AD0CDE">
              <w:rPr>
                <w:noProof/>
                <w:webHidden/>
              </w:rPr>
              <w:t>32</w:t>
            </w:r>
            <w:r w:rsidR="00AD0CDE">
              <w:rPr>
                <w:noProof/>
                <w:webHidden/>
              </w:rPr>
              <w:fldChar w:fldCharType="end"/>
            </w:r>
          </w:hyperlink>
        </w:p>
        <w:p w14:paraId="314DE39B" w14:textId="51086944" w:rsidR="00AD0CDE" w:rsidRPr="00F50222" w:rsidRDefault="00AD0CDE" w:rsidP="00F50222">
          <w:pPr>
            <w:rPr>
              <w:noProof/>
            </w:rPr>
          </w:pPr>
          <w:r>
            <w:rPr>
              <w:noProof/>
            </w:rPr>
            <w:lastRenderedPageBreak/>
            <w:fldChar w:fldCharType="end"/>
          </w:r>
        </w:p>
      </w:sdtContent>
    </w:sdt>
    <w:p w14:paraId="485DEBB4" w14:textId="02D1A75D" w:rsidR="00736DD4" w:rsidRDefault="00736DD4" w:rsidP="00736DD4">
      <w:pPr>
        <w:pStyle w:val="TableofFigures"/>
        <w:tabs>
          <w:tab w:val="right" w:leader="dot" w:pos="8656"/>
        </w:tabs>
        <w:jc w:val="center"/>
        <w:rPr>
          <w:rFonts w:cs="Times New Roman"/>
          <w:b/>
          <w:bCs/>
          <w:sz w:val="32"/>
          <w:szCs w:val="32"/>
        </w:rPr>
      </w:pPr>
      <w:r>
        <w:rPr>
          <w:rFonts w:cs="Times New Roman"/>
          <w:b/>
          <w:bCs/>
          <w:sz w:val="32"/>
          <w:szCs w:val="32"/>
        </w:rPr>
        <w:t>LIST OF FIGURES</w:t>
      </w:r>
    </w:p>
    <w:p w14:paraId="562840B1" w14:textId="6C22C103" w:rsidR="00736DD4" w:rsidRDefault="00736DD4" w:rsidP="00736DD4">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bookmarkStart w:id="6" w:name="_Hlk32871502"/>
        <w:r>
          <w:rPr>
            <w:rStyle w:val="Hyperlink"/>
            <w:noProof/>
          </w:rPr>
          <w:t>Figure</w:t>
        </w:r>
        <w:r w:rsidRPr="00423F6B">
          <w:rPr>
            <w:rStyle w:val="Hyperlink"/>
            <w:noProof/>
          </w:rPr>
          <w:t xml:space="preserve"> </w:t>
        </w:r>
        <w:r>
          <w:rPr>
            <w:rStyle w:val="Hyperlink"/>
            <w:noProof/>
          </w:rPr>
          <w:t>3</w:t>
        </w:r>
        <w:r w:rsidRPr="00423F6B">
          <w:rPr>
            <w:rStyle w:val="Hyperlink"/>
            <w:noProof/>
          </w:rPr>
          <w:t>.1</w:t>
        </w:r>
        <w:bookmarkEnd w:id="6"/>
        <w:r w:rsidRPr="00423F6B">
          <w:rPr>
            <w:rStyle w:val="Hyperlink"/>
            <w:noProof/>
            <w:lang w:val="en-US"/>
          </w:rPr>
          <w:t xml:space="preserve">: </w:t>
        </w:r>
        <w:r w:rsidR="000D2701">
          <w:rPr>
            <w:rStyle w:val="Hyperlink"/>
            <w:noProof/>
            <w:lang w:val="en-US"/>
          </w:rPr>
          <w:t>Use case diagram for Contextual News Information Retireval</w:t>
        </w:r>
        <w:r>
          <w:rPr>
            <w:noProof/>
            <w:webHidden/>
          </w:rPr>
          <w:tab/>
        </w:r>
        <w:r w:rsidR="00216DFD">
          <w:rPr>
            <w:noProof/>
            <w:webHidden/>
          </w:rPr>
          <w:t>23</w:t>
        </w:r>
      </w:hyperlink>
    </w:p>
    <w:p w14:paraId="61469A25" w14:textId="05469929"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3" w:history="1">
        <w:r w:rsidR="000D2701" w:rsidRPr="000D2701">
          <w:rPr>
            <w:rStyle w:val="Hyperlink"/>
            <w:noProof/>
            <w:lang w:val="en-US"/>
          </w:rPr>
          <w:t>Figure 3.</w:t>
        </w:r>
        <w:r w:rsidR="000D2701">
          <w:rPr>
            <w:rStyle w:val="Hyperlink"/>
            <w:noProof/>
            <w:lang w:val="en-US"/>
          </w:rPr>
          <w:t>2</w:t>
        </w:r>
        <w:r w:rsidR="00736DD4" w:rsidRPr="00423F6B">
          <w:rPr>
            <w:rStyle w:val="Hyperlink"/>
            <w:noProof/>
            <w:lang w:val="en-US"/>
          </w:rPr>
          <w:t>:</w:t>
        </w:r>
        <w:r w:rsidR="000D2701">
          <w:rPr>
            <w:rStyle w:val="Hyperlink"/>
            <w:noProof/>
            <w:lang w:val="en-US"/>
          </w:rPr>
          <w:t xml:space="preserve"> Sign</w:t>
        </w:r>
        <w:r w:rsidR="00B11618">
          <w:rPr>
            <w:rStyle w:val="Hyperlink"/>
            <w:noProof/>
            <w:lang w:val="en-US"/>
          </w:rPr>
          <w:t>in</w:t>
        </w:r>
        <w:r w:rsidR="00736DD4">
          <w:rPr>
            <w:noProof/>
            <w:webHidden/>
          </w:rPr>
          <w:tab/>
        </w:r>
        <w:r w:rsidR="00216DFD">
          <w:rPr>
            <w:noProof/>
            <w:webHidden/>
          </w:rPr>
          <w:t>24</w:t>
        </w:r>
      </w:hyperlink>
    </w:p>
    <w:p w14:paraId="6C946118" w14:textId="4530DB17"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4" w:history="1">
        <w:r w:rsidR="000D2701" w:rsidRPr="000D2701">
          <w:rPr>
            <w:rStyle w:val="Hyperlink"/>
            <w:noProof/>
          </w:rPr>
          <w:t>Figure 3.</w:t>
        </w:r>
        <w:r w:rsidR="000D2701">
          <w:rPr>
            <w:rStyle w:val="Hyperlink"/>
            <w:noProof/>
          </w:rPr>
          <w:t>3</w:t>
        </w:r>
        <w:r w:rsidR="00736DD4" w:rsidRPr="00423F6B">
          <w:rPr>
            <w:rStyle w:val="Hyperlink"/>
            <w:noProof/>
            <w:lang w:val="en-US"/>
          </w:rPr>
          <w:t xml:space="preserve">: </w:t>
        </w:r>
        <w:r w:rsidR="000D2701">
          <w:rPr>
            <w:rStyle w:val="Hyperlink"/>
            <w:noProof/>
            <w:lang w:val="en-US"/>
          </w:rPr>
          <w:t>Signup</w:t>
        </w:r>
        <w:r w:rsidR="00736DD4">
          <w:rPr>
            <w:noProof/>
            <w:webHidden/>
          </w:rPr>
          <w:tab/>
        </w:r>
        <w:r w:rsidR="00216DFD">
          <w:rPr>
            <w:noProof/>
            <w:webHidden/>
          </w:rPr>
          <w:t>26</w:t>
        </w:r>
      </w:hyperlink>
    </w:p>
    <w:p w14:paraId="135DC5E4" w14:textId="4472275F"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5" w:history="1">
        <w:r w:rsidR="000D2701" w:rsidRPr="000D2701">
          <w:rPr>
            <w:rStyle w:val="Hyperlink"/>
            <w:noProof/>
          </w:rPr>
          <w:t>Figure 3.</w:t>
        </w:r>
        <w:r w:rsidR="000D2701">
          <w:rPr>
            <w:rStyle w:val="Hyperlink"/>
            <w:noProof/>
          </w:rPr>
          <w:t>4</w:t>
        </w:r>
        <w:r w:rsidR="00736DD4" w:rsidRPr="00423F6B">
          <w:rPr>
            <w:rStyle w:val="Hyperlink"/>
            <w:noProof/>
            <w:lang w:val="en-US"/>
          </w:rPr>
          <w:t xml:space="preserve">: </w:t>
        </w:r>
        <w:r w:rsidR="000D2701" w:rsidRPr="000D2701">
          <w:rPr>
            <w:rStyle w:val="Hyperlink"/>
            <w:noProof/>
            <w:lang w:val="en-US"/>
          </w:rPr>
          <w:t>Search news</w:t>
        </w:r>
        <w:r w:rsidR="00736DD4">
          <w:rPr>
            <w:noProof/>
            <w:webHidden/>
          </w:rPr>
          <w:tab/>
        </w:r>
        <w:r w:rsidR="00216DFD">
          <w:rPr>
            <w:noProof/>
            <w:webHidden/>
          </w:rPr>
          <w:t>27</w:t>
        </w:r>
      </w:hyperlink>
    </w:p>
    <w:p w14:paraId="0F7D6C29" w14:textId="1D1D282D"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6" w:history="1">
        <w:r w:rsidR="000D2701" w:rsidRPr="000D2701">
          <w:rPr>
            <w:rStyle w:val="Hyperlink"/>
            <w:noProof/>
          </w:rPr>
          <w:t>Figure 3.</w:t>
        </w:r>
        <w:r w:rsidR="000D2701">
          <w:rPr>
            <w:rStyle w:val="Hyperlink"/>
            <w:noProof/>
          </w:rPr>
          <w:t>5</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search history</w:t>
        </w:r>
        <w:r w:rsidR="00736DD4">
          <w:rPr>
            <w:noProof/>
            <w:webHidden/>
          </w:rPr>
          <w:tab/>
        </w:r>
        <w:r w:rsidR="00216DFD">
          <w:rPr>
            <w:noProof/>
            <w:webHidden/>
          </w:rPr>
          <w:t>29</w:t>
        </w:r>
      </w:hyperlink>
    </w:p>
    <w:p w14:paraId="59AB1A70" w14:textId="25BC2DB5"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7" w:history="1">
        <w:r w:rsidR="000D2701" w:rsidRPr="000D2701">
          <w:rPr>
            <w:rStyle w:val="Hyperlink"/>
            <w:noProof/>
          </w:rPr>
          <w:t>Figure 3.</w:t>
        </w:r>
        <w:r w:rsidR="000D2701">
          <w:rPr>
            <w:rStyle w:val="Hyperlink"/>
            <w:noProof/>
          </w:rPr>
          <w:t>6</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Manage news interests</w:t>
        </w:r>
        <w:r w:rsidR="00736DD4">
          <w:rPr>
            <w:noProof/>
            <w:webHidden/>
          </w:rPr>
          <w:tab/>
        </w:r>
        <w:r w:rsidR="00216DFD">
          <w:rPr>
            <w:noProof/>
            <w:webHidden/>
          </w:rPr>
          <w:t>30</w:t>
        </w:r>
      </w:hyperlink>
    </w:p>
    <w:p w14:paraId="142227B6" w14:textId="1D680EC2" w:rsidR="00736DD4" w:rsidRDefault="00E44772" w:rsidP="00736DD4">
      <w:pPr>
        <w:pStyle w:val="TableofFigures"/>
        <w:tabs>
          <w:tab w:val="right" w:leader="dot" w:pos="8656"/>
        </w:tabs>
        <w:rPr>
          <w:rFonts w:asciiTheme="minorHAnsi" w:eastAsiaTheme="minorEastAsia" w:hAnsiTheme="minorHAnsi"/>
          <w:noProof/>
          <w:color w:val="auto"/>
          <w:sz w:val="22"/>
          <w:lang w:val="en-US"/>
        </w:rPr>
      </w:pPr>
      <w:hyperlink w:anchor="_Toc32870348" w:history="1">
        <w:r w:rsidR="000D2701" w:rsidRPr="000D2701">
          <w:rPr>
            <w:rStyle w:val="Hyperlink"/>
            <w:noProof/>
          </w:rPr>
          <w:t>Figure 3.</w:t>
        </w:r>
        <w:r w:rsidR="000D2701">
          <w:rPr>
            <w:rStyle w:val="Hyperlink"/>
            <w:noProof/>
          </w:rPr>
          <w:t>7</w:t>
        </w:r>
        <w:r w:rsidR="00736DD4" w:rsidRPr="00423F6B">
          <w:rPr>
            <w:rStyle w:val="Hyperlink"/>
            <w:noProof/>
            <w:lang w:val="en-US"/>
          </w:rPr>
          <w:t>:</w:t>
        </w:r>
        <w:r w:rsidR="000D2701" w:rsidRPr="000D2701">
          <w:rPr>
            <w:lang w:val="en-US"/>
          </w:rPr>
          <w:t xml:space="preserve"> </w:t>
        </w:r>
        <w:r w:rsidR="000D2701" w:rsidRPr="000D2701">
          <w:rPr>
            <w:rStyle w:val="Hyperlink"/>
            <w:noProof/>
            <w:lang w:val="en-US"/>
          </w:rPr>
          <w:t xml:space="preserve">Manage news </w:t>
        </w:r>
        <w:r w:rsidR="000D2701">
          <w:rPr>
            <w:rStyle w:val="Hyperlink"/>
            <w:noProof/>
            <w:lang w:val="en-US"/>
          </w:rPr>
          <w:t>results</w:t>
        </w:r>
        <w:r w:rsidR="00736DD4">
          <w:rPr>
            <w:noProof/>
            <w:webHidden/>
          </w:rPr>
          <w:tab/>
        </w:r>
        <w:r w:rsidR="00736DD4">
          <w:rPr>
            <w:noProof/>
            <w:webHidden/>
          </w:rPr>
          <w:fldChar w:fldCharType="begin"/>
        </w:r>
        <w:r w:rsidR="00736DD4">
          <w:rPr>
            <w:noProof/>
            <w:webHidden/>
          </w:rPr>
          <w:instrText xml:space="preserve"> PAGEREF _Toc32870348 \h </w:instrText>
        </w:r>
        <w:r w:rsidR="00736DD4">
          <w:rPr>
            <w:noProof/>
            <w:webHidden/>
          </w:rPr>
        </w:r>
        <w:r w:rsidR="00736DD4">
          <w:rPr>
            <w:noProof/>
            <w:webHidden/>
          </w:rPr>
          <w:fldChar w:fldCharType="separate"/>
        </w:r>
        <w:r w:rsidR="00736DD4">
          <w:rPr>
            <w:noProof/>
            <w:webHidden/>
          </w:rPr>
          <w:t>3</w:t>
        </w:r>
        <w:r w:rsidR="00216DFD">
          <w:rPr>
            <w:noProof/>
            <w:webHidden/>
          </w:rPr>
          <w:t>2</w:t>
        </w:r>
        <w:r w:rsidR="00736DD4">
          <w:rPr>
            <w:noProof/>
            <w:webHidden/>
          </w:rPr>
          <w:fldChar w:fldCharType="end"/>
        </w:r>
      </w:hyperlink>
    </w:p>
    <w:p w14:paraId="07E139E2" w14:textId="2077FC8E" w:rsidR="00736DD4" w:rsidRDefault="00E44772" w:rsidP="000D2701">
      <w:pPr>
        <w:pStyle w:val="TableofFigures"/>
        <w:tabs>
          <w:tab w:val="right" w:leader="dot" w:pos="8656"/>
        </w:tabs>
        <w:rPr>
          <w:rFonts w:asciiTheme="minorHAnsi" w:eastAsiaTheme="minorEastAsia" w:hAnsiTheme="minorHAnsi"/>
          <w:noProof/>
          <w:color w:val="auto"/>
          <w:sz w:val="22"/>
          <w:lang w:val="en-US"/>
        </w:rPr>
      </w:pPr>
      <w:hyperlink w:anchor="_Toc32870349" w:history="1">
        <w:r w:rsidR="000D2701" w:rsidRPr="000D2701">
          <w:rPr>
            <w:rStyle w:val="Hyperlink"/>
            <w:noProof/>
          </w:rPr>
          <w:t>Figure 3.</w:t>
        </w:r>
        <w:r w:rsidR="000D2701">
          <w:rPr>
            <w:rStyle w:val="Hyperlink"/>
            <w:noProof/>
          </w:rPr>
          <w:t>8</w:t>
        </w:r>
        <w:r w:rsidR="00736DD4" w:rsidRPr="00423F6B">
          <w:rPr>
            <w:rStyle w:val="Hyperlink"/>
            <w:noProof/>
            <w:lang w:val="en-US"/>
          </w:rPr>
          <w:t xml:space="preserve">: </w:t>
        </w:r>
        <w:r w:rsidR="000D2701">
          <w:rPr>
            <w:rStyle w:val="Hyperlink"/>
            <w:noProof/>
            <w:lang w:val="en-US"/>
          </w:rPr>
          <w:t>Save news</w:t>
        </w:r>
        <w:r w:rsidR="00736DD4">
          <w:rPr>
            <w:noProof/>
            <w:webHidden/>
          </w:rPr>
          <w:tab/>
        </w:r>
        <w:r w:rsidR="00216DFD">
          <w:rPr>
            <w:noProof/>
            <w:webHidden/>
          </w:rPr>
          <w:t>33</w:t>
        </w:r>
      </w:hyperlink>
    </w:p>
    <w:p w14:paraId="149F085E" w14:textId="66764E38" w:rsidR="00B55900" w:rsidRDefault="00736DD4" w:rsidP="00736DD4">
      <w:pPr>
        <w:spacing w:line="259" w:lineRule="auto"/>
        <w:jc w:val="left"/>
        <w:rPr>
          <w:rFonts w:cs="Times New Roman"/>
          <w:b/>
          <w:bCs/>
          <w:sz w:val="32"/>
          <w:szCs w:val="32"/>
        </w:rPr>
      </w:pPr>
      <w:r>
        <w:rPr>
          <w:rFonts w:cs="Times New Roman"/>
          <w:b/>
          <w:bCs/>
          <w:sz w:val="32"/>
          <w:szCs w:val="32"/>
        </w:rPr>
        <w:fldChar w:fldCharType="end"/>
      </w:r>
      <w:r w:rsidR="00B55900">
        <w:rPr>
          <w:rFonts w:cs="Times New Roman"/>
          <w:b/>
          <w:bCs/>
          <w:sz w:val="32"/>
          <w:szCs w:val="32"/>
        </w:rPr>
        <w:br w:type="page"/>
      </w:r>
    </w:p>
    <w:p w14:paraId="693E9AB0" w14:textId="1E8788F7" w:rsidR="00E538E0" w:rsidRDefault="00E538E0" w:rsidP="00E538E0">
      <w:pPr>
        <w:pStyle w:val="TableofFigures"/>
        <w:tabs>
          <w:tab w:val="right" w:leader="dot" w:pos="8656"/>
        </w:tabs>
        <w:jc w:val="center"/>
        <w:rPr>
          <w:rFonts w:cs="Times New Roman"/>
          <w:b/>
          <w:bCs/>
          <w:sz w:val="32"/>
          <w:szCs w:val="32"/>
        </w:rPr>
      </w:pPr>
      <w:r>
        <w:rPr>
          <w:rFonts w:cs="Times New Roman"/>
          <w:b/>
          <w:bCs/>
          <w:sz w:val="32"/>
          <w:szCs w:val="32"/>
        </w:rPr>
        <w:lastRenderedPageBreak/>
        <w:t>LIST OF TABLES</w:t>
      </w:r>
    </w:p>
    <w:p w14:paraId="13E95345" w14:textId="28268810" w:rsidR="00F50222" w:rsidRDefault="00F50222">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r w:rsidRPr="00423F6B">
          <w:rPr>
            <w:rStyle w:val="Hyperlink"/>
            <w:noProof/>
          </w:rPr>
          <w:t>Table 1.1</w:t>
        </w:r>
        <w:r w:rsidRPr="00423F6B">
          <w:rPr>
            <w:rStyle w:val="Hyperlink"/>
            <w:noProof/>
            <w:lang w:val="en-US"/>
          </w:rPr>
          <w:t>: Scope of the project</w:t>
        </w:r>
        <w:r>
          <w:rPr>
            <w:noProof/>
            <w:webHidden/>
          </w:rPr>
          <w:tab/>
        </w:r>
        <w:r>
          <w:rPr>
            <w:noProof/>
            <w:webHidden/>
          </w:rPr>
          <w:fldChar w:fldCharType="begin"/>
        </w:r>
        <w:r>
          <w:rPr>
            <w:noProof/>
            <w:webHidden/>
          </w:rPr>
          <w:instrText xml:space="preserve"> PAGEREF _Toc32870342 \h </w:instrText>
        </w:r>
        <w:r>
          <w:rPr>
            <w:noProof/>
            <w:webHidden/>
          </w:rPr>
        </w:r>
        <w:r>
          <w:rPr>
            <w:noProof/>
            <w:webHidden/>
          </w:rPr>
          <w:fldChar w:fldCharType="separate"/>
        </w:r>
        <w:r>
          <w:rPr>
            <w:noProof/>
            <w:webHidden/>
          </w:rPr>
          <w:t>11</w:t>
        </w:r>
        <w:r>
          <w:rPr>
            <w:noProof/>
            <w:webHidden/>
          </w:rPr>
          <w:fldChar w:fldCharType="end"/>
        </w:r>
      </w:hyperlink>
    </w:p>
    <w:p w14:paraId="792C4851" w14:textId="3884FF43"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3" w:history="1">
        <w:r w:rsidR="00F50222" w:rsidRPr="00423F6B">
          <w:rPr>
            <w:rStyle w:val="Hyperlink"/>
            <w:noProof/>
          </w:rPr>
          <w:t>Table 2</w:t>
        </w:r>
        <w:r w:rsidR="00F50222" w:rsidRPr="00423F6B">
          <w:rPr>
            <w:rStyle w:val="Hyperlink"/>
            <w:noProof/>
            <w:lang w:val="en-US"/>
          </w:rPr>
          <w:t>.1:  Comparison of existing and proposed system</w:t>
        </w:r>
        <w:r w:rsidR="00F50222">
          <w:rPr>
            <w:noProof/>
            <w:webHidden/>
          </w:rPr>
          <w:tab/>
        </w:r>
        <w:r w:rsidR="00F50222">
          <w:rPr>
            <w:noProof/>
            <w:webHidden/>
          </w:rPr>
          <w:fldChar w:fldCharType="begin"/>
        </w:r>
        <w:r w:rsidR="00F50222">
          <w:rPr>
            <w:noProof/>
            <w:webHidden/>
          </w:rPr>
          <w:instrText xml:space="preserve"> PAGEREF _Toc32870343 \h </w:instrText>
        </w:r>
        <w:r w:rsidR="00F50222">
          <w:rPr>
            <w:noProof/>
            <w:webHidden/>
          </w:rPr>
        </w:r>
        <w:r w:rsidR="00F50222">
          <w:rPr>
            <w:noProof/>
            <w:webHidden/>
          </w:rPr>
          <w:fldChar w:fldCharType="separate"/>
        </w:r>
        <w:r w:rsidR="00F50222">
          <w:rPr>
            <w:noProof/>
            <w:webHidden/>
          </w:rPr>
          <w:t>18</w:t>
        </w:r>
        <w:r w:rsidR="00F50222">
          <w:rPr>
            <w:noProof/>
            <w:webHidden/>
          </w:rPr>
          <w:fldChar w:fldCharType="end"/>
        </w:r>
      </w:hyperlink>
    </w:p>
    <w:p w14:paraId="32DF4BDB" w14:textId="69F9FB29"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4" w:history="1">
        <w:r w:rsidR="00F50222" w:rsidRPr="00423F6B">
          <w:rPr>
            <w:rStyle w:val="Hyperlink"/>
            <w:noProof/>
          </w:rPr>
          <w:t>Table 3.1</w:t>
        </w:r>
        <w:r w:rsidR="00F50222" w:rsidRPr="00423F6B">
          <w:rPr>
            <w:rStyle w:val="Hyperlink"/>
            <w:noProof/>
            <w:lang w:val="en-US"/>
          </w:rPr>
          <w:t>: Sign in</w:t>
        </w:r>
        <w:r w:rsidR="00F50222">
          <w:rPr>
            <w:noProof/>
            <w:webHidden/>
          </w:rPr>
          <w:tab/>
        </w:r>
        <w:r w:rsidR="00F50222">
          <w:rPr>
            <w:noProof/>
            <w:webHidden/>
          </w:rPr>
          <w:fldChar w:fldCharType="begin"/>
        </w:r>
        <w:r w:rsidR="00F50222">
          <w:rPr>
            <w:noProof/>
            <w:webHidden/>
          </w:rPr>
          <w:instrText xml:space="preserve"> PAGEREF _Toc32870344 \h </w:instrText>
        </w:r>
        <w:r w:rsidR="00F50222">
          <w:rPr>
            <w:noProof/>
            <w:webHidden/>
          </w:rPr>
        </w:r>
        <w:r w:rsidR="00F50222">
          <w:rPr>
            <w:noProof/>
            <w:webHidden/>
          </w:rPr>
          <w:fldChar w:fldCharType="separate"/>
        </w:r>
        <w:r w:rsidR="00F50222">
          <w:rPr>
            <w:noProof/>
            <w:webHidden/>
          </w:rPr>
          <w:t>24</w:t>
        </w:r>
        <w:r w:rsidR="00F50222">
          <w:rPr>
            <w:noProof/>
            <w:webHidden/>
          </w:rPr>
          <w:fldChar w:fldCharType="end"/>
        </w:r>
      </w:hyperlink>
    </w:p>
    <w:p w14:paraId="3B6DD0EC" w14:textId="06CAE0FA"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5" w:history="1">
        <w:r w:rsidR="00F50222" w:rsidRPr="00423F6B">
          <w:rPr>
            <w:rStyle w:val="Hyperlink"/>
            <w:noProof/>
          </w:rPr>
          <w:t>Table 3.2</w:t>
        </w:r>
        <w:r w:rsidR="00F50222" w:rsidRPr="00423F6B">
          <w:rPr>
            <w:rStyle w:val="Hyperlink"/>
            <w:noProof/>
            <w:lang w:val="en-US"/>
          </w:rPr>
          <w:t>: Sign up</w:t>
        </w:r>
        <w:r w:rsidR="00F50222">
          <w:rPr>
            <w:noProof/>
            <w:webHidden/>
          </w:rPr>
          <w:tab/>
        </w:r>
        <w:r w:rsidR="00F50222">
          <w:rPr>
            <w:noProof/>
            <w:webHidden/>
          </w:rPr>
          <w:fldChar w:fldCharType="begin"/>
        </w:r>
        <w:r w:rsidR="00F50222">
          <w:rPr>
            <w:noProof/>
            <w:webHidden/>
          </w:rPr>
          <w:instrText xml:space="preserve"> PAGEREF _Toc32870345 \h </w:instrText>
        </w:r>
        <w:r w:rsidR="00F50222">
          <w:rPr>
            <w:noProof/>
            <w:webHidden/>
          </w:rPr>
        </w:r>
        <w:r w:rsidR="00F50222">
          <w:rPr>
            <w:noProof/>
            <w:webHidden/>
          </w:rPr>
          <w:fldChar w:fldCharType="separate"/>
        </w:r>
        <w:r w:rsidR="00F50222">
          <w:rPr>
            <w:noProof/>
            <w:webHidden/>
          </w:rPr>
          <w:t>26</w:t>
        </w:r>
        <w:r w:rsidR="00F50222">
          <w:rPr>
            <w:noProof/>
            <w:webHidden/>
          </w:rPr>
          <w:fldChar w:fldCharType="end"/>
        </w:r>
      </w:hyperlink>
    </w:p>
    <w:p w14:paraId="7EF4C8B2" w14:textId="5D77386C"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6" w:history="1">
        <w:r w:rsidR="00F50222" w:rsidRPr="00423F6B">
          <w:rPr>
            <w:rStyle w:val="Hyperlink"/>
            <w:noProof/>
          </w:rPr>
          <w:t>Table 3.3</w:t>
        </w:r>
        <w:r w:rsidR="00F50222" w:rsidRPr="00423F6B">
          <w:rPr>
            <w:rStyle w:val="Hyperlink"/>
            <w:noProof/>
            <w:lang w:val="en-US"/>
          </w:rPr>
          <w:t>: Search news</w:t>
        </w:r>
        <w:r w:rsidR="00F50222">
          <w:rPr>
            <w:noProof/>
            <w:webHidden/>
          </w:rPr>
          <w:tab/>
        </w:r>
        <w:r w:rsidR="00F50222">
          <w:rPr>
            <w:noProof/>
            <w:webHidden/>
          </w:rPr>
          <w:fldChar w:fldCharType="begin"/>
        </w:r>
        <w:r w:rsidR="00F50222">
          <w:rPr>
            <w:noProof/>
            <w:webHidden/>
          </w:rPr>
          <w:instrText xml:space="preserve"> PAGEREF _Toc32870346 \h </w:instrText>
        </w:r>
        <w:r w:rsidR="00F50222">
          <w:rPr>
            <w:noProof/>
            <w:webHidden/>
          </w:rPr>
        </w:r>
        <w:r w:rsidR="00F50222">
          <w:rPr>
            <w:noProof/>
            <w:webHidden/>
          </w:rPr>
          <w:fldChar w:fldCharType="separate"/>
        </w:r>
        <w:r w:rsidR="00F50222">
          <w:rPr>
            <w:noProof/>
            <w:webHidden/>
          </w:rPr>
          <w:t>28</w:t>
        </w:r>
        <w:r w:rsidR="00F50222">
          <w:rPr>
            <w:noProof/>
            <w:webHidden/>
          </w:rPr>
          <w:fldChar w:fldCharType="end"/>
        </w:r>
      </w:hyperlink>
    </w:p>
    <w:p w14:paraId="0FC44223" w14:textId="4E1CAB60"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7" w:history="1">
        <w:r w:rsidR="00F50222" w:rsidRPr="00423F6B">
          <w:rPr>
            <w:rStyle w:val="Hyperlink"/>
            <w:noProof/>
          </w:rPr>
          <w:t>Table 3.4</w:t>
        </w:r>
        <w:r w:rsidR="00F50222" w:rsidRPr="00423F6B">
          <w:rPr>
            <w:rStyle w:val="Hyperlink"/>
            <w:noProof/>
            <w:lang w:val="en-US"/>
          </w:rPr>
          <w:t>: Manage search history</w:t>
        </w:r>
        <w:r w:rsidR="00F50222">
          <w:rPr>
            <w:noProof/>
            <w:webHidden/>
          </w:rPr>
          <w:tab/>
        </w:r>
        <w:r w:rsidR="00F50222">
          <w:rPr>
            <w:noProof/>
            <w:webHidden/>
          </w:rPr>
          <w:fldChar w:fldCharType="begin"/>
        </w:r>
        <w:r w:rsidR="00F50222">
          <w:rPr>
            <w:noProof/>
            <w:webHidden/>
          </w:rPr>
          <w:instrText xml:space="preserve"> PAGEREF _Toc32870347 \h </w:instrText>
        </w:r>
        <w:r w:rsidR="00F50222">
          <w:rPr>
            <w:noProof/>
            <w:webHidden/>
          </w:rPr>
        </w:r>
        <w:r w:rsidR="00F50222">
          <w:rPr>
            <w:noProof/>
            <w:webHidden/>
          </w:rPr>
          <w:fldChar w:fldCharType="separate"/>
        </w:r>
        <w:r w:rsidR="00F50222">
          <w:rPr>
            <w:noProof/>
            <w:webHidden/>
          </w:rPr>
          <w:t>29</w:t>
        </w:r>
        <w:r w:rsidR="00F50222">
          <w:rPr>
            <w:noProof/>
            <w:webHidden/>
          </w:rPr>
          <w:fldChar w:fldCharType="end"/>
        </w:r>
      </w:hyperlink>
    </w:p>
    <w:p w14:paraId="7729FAB9" w14:textId="36AA0E4F"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8" w:history="1">
        <w:r w:rsidR="00F50222" w:rsidRPr="00423F6B">
          <w:rPr>
            <w:rStyle w:val="Hyperlink"/>
            <w:noProof/>
          </w:rPr>
          <w:t>Table 3.5</w:t>
        </w:r>
        <w:r w:rsidR="00F50222" w:rsidRPr="00423F6B">
          <w:rPr>
            <w:rStyle w:val="Hyperlink"/>
            <w:noProof/>
            <w:lang w:val="en-US"/>
          </w:rPr>
          <w:t>: Manage news interests</w:t>
        </w:r>
        <w:r w:rsidR="00F50222">
          <w:rPr>
            <w:noProof/>
            <w:webHidden/>
          </w:rPr>
          <w:tab/>
        </w:r>
        <w:r w:rsidR="00F50222">
          <w:rPr>
            <w:noProof/>
            <w:webHidden/>
          </w:rPr>
          <w:fldChar w:fldCharType="begin"/>
        </w:r>
        <w:r w:rsidR="00F50222">
          <w:rPr>
            <w:noProof/>
            <w:webHidden/>
          </w:rPr>
          <w:instrText xml:space="preserve"> PAGEREF _Toc32870348 \h </w:instrText>
        </w:r>
        <w:r w:rsidR="00F50222">
          <w:rPr>
            <w:noProof/>
            <w:webHidden/>
          </w:rPr>
        </w:r>
        <w:r w:rsidR="00F50222">
          <w:rPr>
            <w:noProof/>
            <w:webHidden/>
          </w:rPr>
          <w:fldChar w:fldCharType="separate"/>
        </w:r>
        <w:r w:rsidR="00F50222">
          <w:rPr>
            <w:noProof/>
            <w:webHidden/>
          </w:rPr>
          <w:t>30</w:t>
        </w:r>
        <w:r w:rsidR="00F50222">
          <w:rPr>
            <w:noProof/>
            <w:webHidden/>
          </w:rPr>
          <w:fldChar w:fldCharType="end"/>
        </w:r>
      </w:hyperlink>
    </w:p>
    <w:p w14:paraId="20848C63" w14:textId="539388E9"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49" w:history="1">
        <w:r w:rsidR="00F50222" w:rsidRPr="00423F6B">
          <w:rPr>
            <w:rStyle w:val="Hyperlink"/>
            <w:noProof/>
          </w:rPr>
          <w:t>Table 3.6</w:t>
        </w:r>
        <w:r w:rsidR="00F50222" w:rsidRPr="00423F6B">
          <w:rPr>
            <w:rStyle w:val="Hyperlink"/>
            <w:noProof/>
            <w:lang w:val="en-US"/>
          </w:rPr>
          <w:t>: Manage result history</w:t>
        </w:r>
        <w:r w:rsidR="00F50222">
          <w:rPr>
            <w:noProof/>
            <w:webHidden/>
          </w:rPr>
          <w:tab/>
        </w:r>
        <w:r w:rsidR="00F50222">
          <w:rPr>
            <w:noProof/>
            <w:webHidden/>
          </w:rPr>
          <w:fldChar w:fldCharType="begin"/>
        </w:r>
        <w:r w:rsidR="00F50222">
          <w:rPr>
            <w:noProof/>
            <w:webHidden/>
          </w:rPr>
          <w:instrText xml:space="preserve"> PAGEREF _Toc32870349 \h </w:instrText>
        </w:r>
        <w:r w:rsidR="00F50222">
          <w:rPr>
            <w:noProof/>
            <w:webHidden/>
          </w:rPr>
        </w:r>
        <w:r w:rsidR="00F50222">
          <w:rPr>
            <w:noProof/>
            <w:webHidden/>
          </w:rPr>
          <w:fldChar w:fldCharType="separate"/>
        </w:r>
        <w:r w:rsidR="00F50222">
          <w:rPr>
            <w:noProof/>
            <w:webHidden/>
          </w:rPr>
          <w:t>32</w:t>
        </w:r>
        <w:r w:rsidR="00F50222">
          <w:rPr>
            <w:noProof/>
            <w:webHidden/>
          </w:rPr>
          <w:fldChar w:fldCharType="end"/>
        </w:r>
      </w:hyperlink>
    </w:p>
    <w:p w14:paraId="180A6B23" w14:textId="2F993EC8" w:rsidR="00F50222" w:rsidRDefault="00E44772">
      <w:pPr>
        <w:pStyle w:val="TableofFigures"/>
        <w:tabs>
          <w:tab w:val="right" w:leader="dot" w:pos="8656"/>
        </w:tabs>
        <w:rPr>
          <w:rFonts w:asciiTheme="minorHAnsi" w:eastAsiaTheme="minorEastAsia" w:hAnsiTheme="minorHAnsi"/>
          <w:noProof/>
          <w:color w:val="auto"/>
          <w:sz w:val="22"/>
          <w:lang w:val="en-US"/>
        </w:rPr>
      </w:pPr>
      <w:hyperlink w:anchor="_Toc32870350" w:history="1">
        <w:r w:rsidR="00F50222" w:rsidRPr="00423F6B">
          <w:rPr>
            <w:rStyle w:val="Hyperlink"/>
            <w:noProof/>
          </w:rPr>
          <w:t>Table 3.7</w:t>
        </w:r>
        <w:r w:rsidR="00F50222" w:rsidRPr="00423F6B">
          <w:rPr>
            <w:rStyle w:val="Hyperlink"/>
            <w:noProof/>
            <w:lang w:val="en-US"/>
          </w:rPr>
          <w:t xml:space="preserve">: </w:t>
        </w:r>
        <w:r w:rsidR="00FA238E">
          <w:rPr>
            <w:rStyle w:val="Hyperlink"/>
            <w:noProof/>
            <w:lang w:val="en-US"/>
          </w:rPr>
          <w:t>Save news</w:t>
        </w:r>
        <w:r w:rsidR="00F50222">
          <w:rPr>
            <w:noProof/>
            <w:webHidden/>
          </w:rPr>
          <w:tab/>
        </w:r>
        <w:r w:rsidR="00F50222">
          <w:rPr>
            <w:noProof/>
            <w:webHidden/>
          </w:rPr>
          <w:fldChar w:fldCharType="begin"/>
        </w:r>
        <w:r w:rsidR="00F50222">
          <w:rPr>
            <w:noProof/>
            <w:webHidden/>
          </w:rPr>
          <w:instrText xml:space="preserve"> PAGEREF _Toc32870350 \h </w:instrText>
        </w:r>
        <w:r w:rsidR="00F50222">
          <w:rPr>
            <w:noProof/>
            <w:webHidden/>
          </w:rPr>
        </w:r>
        <w:r w:rsidR="00F50222">
          <w:rPr>
            <w:noProof/>
            <w:webHidden/>
          </w:rPr>
          <w:fldChar w:fldCharType="separate"/>
        </w:r>
        <w:r w:rsidR="00F50222">
          <w:rPr>
            <w:noProof/>
            <w:webHidden/>
          </w:rPr>
          <w:t>34</w:t>
        </w:r>
        <w:r w:rsidR="00F50222">
          <w:rPr>
            <w:noProof/>
            <w:webHidden/>
          </w:rPr>
          <w:fldChar w:fldCharType="end"/>
        </w:r>
      </w:hyperlink>
    </w:p>
    <w:p w14:paraId="27CB02A2" w14:textId="62BCE7E4" w:rsidR="00B55900" w:rsidRDefault="00F50222">
      <w:pPr>
        <w:spacing w:line="259" w:lineRule="auto"/>
        <w:jc w:val="left"/>
        <w:rPr>
          <w:rFonts w:cs="Times New Roman"/>
          <w:b/>
          <w:bCs/>
          <w:sz w:val="32"/>
          <w:szCs w:val="32"/>
        </w:rPr>
      </w:pPr>
      <w:r>
        <w:rPr>
          <w:rFonts w:cs="Times New Roman"/>
          <w:b/>
          <w:bCs/>
          <w:sz w:val="32"/>
          <w:szCs w:val="32"/>
        </w:rPr>
        <w:fldChar w:fldCharType="end"/>
      </w:r>
    </w:p>
    <w:p w14:paraId="199D10D0" w14:textId="24B1E65A" w:rsidR="00B55900" w:rsidRDefault="00B55900" w:rsidP="00B11618">
      <w:pPr>
        <w:spacing w:line="259" w:lineRule="auto"/>
        <w:jc w:val="left"/>
        <w:rPr>
          <w:rFonts w:cs="Times New Roman"/>
          <w:b/>
          <w:bCs/>
          <w:sz w:val="32"/>
          <w:szCs w:val="32"/>
        </w:rPr>
      </w:pPr>
      <w:r>
        <w:rPr>
          <w:rFonts w:cs="Times New Roman"/>
          <w:b/>
          <w:bCs/>
          <w:sz w:val="32"/>
          <w:szCs w:val="32"/>
        </w:rPr>
        <w:br w:type="page"/>
      </w:r>
    </w:p>
    <w:p w14:paraId="57488BF3" w14:textId="77777777" w:rsidR="00B55900" w:rsidRDefault="00B55900">
      <w:pPr>
        <w:spacing w:line="259" w:lineRule="auto"/>
        <w:jc w:val="left"/>
        <w:rPr>
          <w:rFonts w:cs="Times New Roman"/>
          <w:b/>
          <w:bCs/>
          <w:sz w:val="32"/>
          <w:szCs w:val="32"/>
        </w:rPr>
      </w:pPr>
    </w:p>
    <w:p w14:paraId="586C9BEE" w14:textId="77777777" w:rsidR="00B55900" w:rsidRPr="008D18BE" w:rsidRDefault="00B55900" w:rsidP="00B55900">
      <w:pPr>
        <w:spacing w:before="245" w:after="0" w:line="276" w:lineRule="auto"/>
        <w:jc w:val="center"/>
        <w:rPr>
          <w:rFonts w:cs="Times New Roman"/>
          <w:b/>
          <w:bCs/>
          <w:sz w:val="32"/>
          <w:szCs w:val="32"/>
        </w:rPr>
      </w:pPr>
    </w:p>
    <w:p w14:paraId="6E32CBD6" w14:textId="77777777" w:rsidR="00AE4B5B" w:rsidRDefault="00AE4B5B" w:rsidP="00AE4B5B">
      <w:pPr>
        <w:jc w:val="center"/>
      </w:pPr>
    </w:p>
    <w:p w14:paraId="2DC2B7EB" w14:textId="77777777" w:rsidR="00AE4B5B" w:rsidRDefault="00AE4B5B" w:rsidP="00AE4B5B">
      <w:pPr>
        <w:jc w:val="center"/>
      </w:pPr>
    </w:p>
    <w:p w14:paraId="221690DC" w14:textId="77777777" w:rsidR="00AE4B5B" w:rsidRDefault="00AE4B5B" w:rsidP="00AE4B5B">
      <w:pPr>
        <w:jc w:val="center"/>
      </w:pPr>
    </w:p>
    <w:p w14:paraId="56BFFD45" w14:textId="77777777" w:rsidR="00AE4B5B" w:rsidRDefault="00AE4B5B" w:rsidP="00AE4B5B">
      <w:pPr>
        <w:jc w:val="center"/>
      </w:pPr>
    </w:p>
    <w:p w14:paraId="1E64267F" w14:textId="77777777" w:rsidR="00AE4B5B" w:rsidRDefault="00AE4B5B" w:rsidP="00AE4B5B">
      <w:pPr>
        <w:jc w:val="center"/>
      </w:pPr>
    </w:p>
    <w:p w14:paraId="0325953B" w14:textId="77777777" w:rsidR="00AE4B5B" w:rsidRDefault="00AE4B5B" w:rsidP="00AE4B5B">
      <w:pPr>
        <w:jc w:val="center"/>
      </w:pPr>
    </w:p>
    <w:p w14:paraId="53DAA9A9" w14:textId="77777777" w:rsidR="00AE4B5B" w:rsidRDefault="00AE4B5B" w:rsidP="00AE4B5B">
      <w:pPr>
        <w:jc w:val="center"/>
      </w:pPr>
    </w:p>
    <w:p w14:paraId="06AB9F34" w14:textId="77777777" w:rsidR="00AE4B5B" w:rsidRDefault="00AE4B5B" w:rsidP="00AE4B5B">
      <w:pPr>
        <w:jc w:val="center"/>
      </w:pPr>
    </w:p>
    <w:p w14:paraId="01073A1A" w14:textId="77777777" w:rsidR="00AE4B5B" w:rsidRDefault="00AE4B5B" w:rsidP="00AE4B5B">
      <w:pPr>
        <w:jc w:val="center"/>
      </w:pPr>
    </w:p>
    <w:p w14:paraId="523D2649" w14:textId="77777777" w:rsidR="00AE4B5B" w:rsidRDefault="00AE4B5B" w:rsidP="00B55900"/>
    <w:p w14:paraId="0C151FD6" w14:textId="77777777" w:rsidR="00AE4B5B" w:rsidRDefault="00AE4B5B" w:rsidP="00C048DB"/>
    <w:p w14:paraId="21731542" w14:textId="77777777" w:rsidR="005A51C9" w:rsidRPr="00AE6839" w:rsidRDefault="00452462" w:rsidP="00AE6839">
      <w:pPr>
        <w:pStyle w:val="Heading1"/>
        <w:numPr>
          <w:ilvl w:val="0"/>
          <w:numId w:val="0"/>
        </w:numPr>
        <w:ind w:left="360" w:hanging="360"/>
        <w:jc w:val="center"/>
        <w:rPr>
          <w:sz w:val="36"/>
          <w:szCs w:val="36"/>
        </w:rPr>
      </w:pPr>
      <w:bookmarkStart w:id="7" w:name="_Toc32867853"/>
      <w:r w:rsidRPr="00AE6839">
        <w:rPr>
          <w:sz w:val="36"/>
          <w:szCs w:val="36"/>
        </w:rPr>
        <w:t>CHAPTER 1</w:t>
      </w:r>
      <w:bookmarkEnd w:id="7"/>
    </w:p>
    <w:p w14:paraId="57034783" w14:textId="77777777" w:rsidR="005A51C9" w:rsidRPr="00280EDF" w:rsidRDefault="00452462" w:rsidP="00AE6839">
      <w:pPr>
        <w:pStyle w:val="Heading1"/>
        <w:numPr>
          <w:ilvl w:val="0"/>
          <w:numId w:val="0"/>
        </w:numPr>
        <w:ind w:left="360" w:hanging="360"/>
        <w:jc w:val="center"/>
        <w:rPr>
          <w:sz w:val="40"/>
          <w:szCs w:val="40"/>
        </w:rPr>
      </w:pPr>
      <w:bookmarkStart w:id="8" w:name="_Toc32867854"/>
      <w:r w:rsidRPr="00280EDF">
        <w:rPr>
          <w:sz w:val="40"/>
          <w:szCs w:val="40"/>
        </w:rPr>
        <w:t>INTRODUCTION</w:t>
      </w:r>
      <w:bookmarkEnd w:id="8"/>
    </w:p>
    <w:p w14:paraId="7FDEA7F9" w14:textId="7B6E900F" w:rsidR="00AE4B5B" w:rsidRPr="00B854DB" w:rsidRDefault="005A51C9" w:rsidP="00B854DB">
      <w:pPr>
        <w:rPr>
          <w:rFonts w:asciiTheme="majorHAnsi" w:eastAsiaTheme="majorEastAsia" w:hAnsiTheme="majorHAnsi" w:cstheme="majorBidi"/>
          <w:color w:val="2E74B5" w:themeColor="accent1" w:themeShade="BF"/>
          <w:sz w:val="32"/>
          <w:szCs w:val="32"/>
        </w:rPr>
      </w:pPr>
      <w:r>
        <w:br w:type="page"/>
      </w:r>
    </w:p>
    <w:p w14:paraId="1BDEEEA0" w14:textId="77777777" w:rsidR="00AE4B5B" w:rsidRDefault="00AE4B5B" w:rsidP="00152835">
      <w:pPr>
        <w:pStyle w:val="Heading2"/>
      </w:pPr>
      <w:bookmarkStart w:id="9" w:name="_Toc32867855"/>
      <w:r w:rsidRPr="005A51C9">
        <w:lastRenderedPageBreak/>
        <w:t>Introduction</w:t>
      </w:r>
      <w:bookmarkEnd w:id="9"/>
    </w:p>
    <w:p w14:paraId="52752AA5" w14:textId="77777777" w:rsidR="0073544A" w:rsidRDefault="0073544A" w:rsidP="00945AC5">
      <w:pPr>
        <w:ind w:firstLine="720"/>
      </w:pPr>
      <w:r>
        <w:t xml:space="preserve">The world has entered in the modern era of technology and technology has captured everyone, everything and every process in its grip. There is an enormous and almost infinite amount of data and information that is now available on the internet and </w:t>
      </w:r>
      <w:commentRangeStart w:id="10"/>
      <w:r>
        <w:t>which is for the access of people.</w:t>
      </w:r>
      <w:commentRangeEnd w:id="10"/>
      <w:r w:rsidR="003C23B3">
        <w:rPr>
          <w:rStyle w:val="CommentReference"/>
        </w:rPr>
        <w:commentReference w:id="10"/>
      </w:r>
    </w:p>
    <w:p w14:paraId="73F1D075" w14:textId="4E7E784F" w:rsidR="006B6258" w:rsidRDefault="0073544A" w:rsidP="00AE4B5B">
      <w:commentRangeStart w:id="11"/>
      <w:r>
        <w:t xml:space="preserve">This has made a major impact </w:t>
      </w:r>
      <w:r w:rsidR="00F7270E">
        <w:t>on</w:t>
      </w:r>
      <w:r>
        <w:t xml:space="preserve"> the people’s way of living and due to this almost every business is trying to provide every facility to their customers and users online and one click away. The businesses aim to do this in order to make the processes effective and save time in processes at the business end. Just like the business community wants to save their time. </w:t>
      </w:r>
      <w:commentRangeEnd w:id="11"/>
      <w:r w:rsidR="003C23B3">
        <w:rPr>
          <w:rStyle w:val="CommentReference"/>
        </w:rPr>
        <w:commentReference w:id="11"/>
      </w:r>
      <w:r>
        <w:t>The time of the users is also very precious</w:t>
      </w:r>
      <w:r w:rsidR="006B6258">
        <w:t xml:space="preserve"> and almost everyone wants to do their work in a more convenient way. There are about billions of articles and newspapers with numerous facts and important information</w:t>
      </w:r>
      <w:r w:rsidR="00D56EF8">
        <w:t xml:space="preserve">. In order to look for some desired facts or news a person </w:t>
      </w:r>
      <w:r w:rsidR="004A2257">
        <w:t>need</w:t>
      </w:r>
      <w:r w:rsidR="00D56EF8">
        <w:t xml:space="preserve"> to go through multiple sources online in order to get their required information. </w:t>
      </w:r>
    </w:p>
    <w:p w14:paraId="1ED71483" w14:textId="4AAC78AC" w:rsidR="00531729" w:rsidRDefault="006B6258" w:rsidP="00531729">
      <w:r>
        <w:t>So</w:t>
      </w:r>
      <w:r w:rsidR="00B81B62">
        <w:t>,</w:t>
      </w:r>
      <w:r>
        <w:t xml:space="preserve"> in order to solve or minimize this problem we are proposing a </w:t>
      </w:r>
      <w:r w:rsidR="00AA7C50">
        <w:t>w</w:t>
      </w:r>
      <w:r>
        <w:t>eb</w:t>
      </w:r>
      <w:r w:rsidR="00AA7C50">
        <w:t>-</w:t>
      </w:r>
      <w:r>
        <w:t xml:space="preserve">based application for contextual extraction of relevant </w:t>
      </w:r>
      <w:r w:rsidR="00B37F04">
        <w:t>n</w:t>
      </w:r>
      <w:r w:rsidR="00D56EF8">
        <w:t xml:space="preserve">ews </w:t>
      </w:r>
      <w:r>
        <w:t xml:space="preserve">information according to the required </w:t>
      </w:r>
      <w:r w:rsidR="004D3FCD">
        <w:t>q</w:t>
      </w:r>
      <w:r>
        <w:t>uery of the user</w:t>
      </w:r>
      <w:r w:rsidR="00D56EF8">
        <w:t>. The user will be able to search the</w:t>
      </w:r>
      <w:r>
        <w:t xml:space="preserve"> </w:t>
      </w:r>
      <w:r w:rsidR="00D56EF8">
        <w:t>desired news by using our application that will automate the process of searching and extract the required information for the user which would save a lot of time. This app will also merge gather the extracted information from different sources in a document along with the references that the user would be abl</w:t>
      </w:r>
      <w:r w:rsidR="00531729">
        <w:t>e to import in his local device.</w:t>
      </w:r>
    </w:p>
    <w:p w14:paraId="3C3AB0BE" w14:textId="77777777" w:rsidR="00531729" w:rsidRDefault="00531729" w:rsidP="00452462">
      <w:pPr>
        <w:pStyle w:val="Heading2"/>
      </w:pPr>
      <w:bookmarkStart w:id="12" w:name="_Toc32867856"/>
      <w:r>
        <w:t>Motivation</w:t>
      </w:r>
      <w:bookmarkEnd w:id="12"/>
    </w:p>
    <w:p w14:paraId="0A71FDAD" w14:textId="52463BBC" w:rsidR="00531729" w:rsidRDefault="00CA00CA" w:rsidP="008D46ED">
      <w:pPr>
        <w:pStyle w:val="ListParagraph"/>
        <w:ind w:left="0"/>
      </w:pPr>
      <w:commentRangeStart w:id="13"/>
      <w:r>
        <w:t xml:space="preserve">As there </w:t>
      </w:r>
      <w:ins w:id="14" w:author="Engr .M Umer Haroon ." w:date="2020-02-19T07:48:00Z">
        <w:r w:rsidR="003C23B3">
          <w:t xml:space="preserve">is </w:t>
        </w:r>
      </w:ins>
      <w:del w:id="15" w:author="Engr .M Umer Haroon ." w:date="2020-02-19T07:48:00Z">
        <w:r w:rsidDel="003C23B3">
          <w:delText xml:space="preserve">are </w:delText>
        </w:r>
      </w:del>
      <w:r>
        <w:t xml:space="preserve">trillions of </w:t>
      </w:r>
      <w:r w:rsidR="00B14801">
        <w:t>data</w:t>
      </w:r>
      <w:r>
        <w:t xml:space="preserve"> bytes of information over the internet therefor</w:t>
      </w:r>
      <w:r w:rsidR="00B14801">
        <w:t>e</w:t>
      </w:r>
      <w:r>
        <w:t xml:space="preserve"> searching for the required news and information can be very much time consuming and frustrating. </w:t>
      </w:r>
      <w:commentRangeEnd w:id="13"/>
      <w:r w:rsidR="003C23B3">
        <w:rPr>
          <w:rStyle w:val="CommentReference"/>
        </w:rPr>
        <w:commentReference w:id="13"/>
      </w:r>
      <w:r w:rsidR="00531729">
        <w:t xml:space="preserve">The motivation behind the development of this </w:t>
      </w:r>
      <w:r w:rsidR="00434719">
        <w:t>a</w:t>
      </w:r>
      <w:r w:rsidR="00531729">
        <w:t>pplication was to reduce wastage of time that people had to face in order to get the relevant news of their interests. Secondly to eliminate</w:t>
      </w:r>
      <w:r w:rsidR="000E613A">
        <w:t xml:space="preserve"> or minimize</w:t>
      </w:r>
      <w:r w:rsidR="00531729">
        <w:t xml:space="preserve"> the fake news and </w:t>
      </w:r>
      <w:ins w:id="16" w:author="Engr .M Umer Haroon ." w:date="2020-02-19T07:49:00Z">
        <w:r w:rsidR="003C23B3">
          <w:t>h</w:t>
        </w:r>
      </w:ins>
      <w:del w:id="17" w:author="Engr .M Umer Haroon ." w:date="2020-02-19T07:49:00Z">
        <w:r w:rsidR="000E613A" w:rsidDel="003C23B3">
          <w:delText>H</w:delText>
        </w:r>
      </w:del>
      <w:r w:rsidR="000E613A">
        <w:t>oax</w:t>
      </w:r>
      <w:r w:rsidR="00531729">
        <w:t xml:space="preserve"> that circulate on the internet.</w:t>
      </w:r>
    </w:p>
    <w:p w14:paraId="521D8101" w14:textId="77777777" w:rsidR="00531729" w:rsidRDefault="00531729" w:rsidP="00452462">
      <w:pPr>
        <w:pStyle w:val="Heading2"/>
      </w:pPr>
      <w:bookmarkStart w:id="18" w:name="_Toc32867857"/>
      <w:r w:rsidRPr="00452462">
        <w:t>Problem</w:t>
      </w:r>
      <w:r>
        <w:t xml:space="preserve"> statement</w:t>
      </w:r>
      <w:bookmarkEnd w:id="18"/>
    </w:p>
    <w:p w14:paraId="50EAF52E" w14:textId="4661507C" w:rsidR="000E613A" w:rsidRDefault="000E613A" w:rsidP="00531729">
      <w:r>
        <w:t>In the modern world of technology internet is available to almost everyone. Internet is now the biggest means of mass media and by using this one can change the ideology and way of thinking of a huge number of people. Different type of fake news and propagandas keep circulating all around the internet. So</w:t>
      </w:r>
      <w:r w:rsidR="006C61C3">
        <w:t>,</w:t>
      </w:r>
      <w:r>
        <w:t xml:space="preserve"> in order to reduce or eliminate such acts we have come towards the development of this system.</w:t>
      </w:r>
    </w:p>
    <w:p w14:paraId="1C7113C1" w14:textId="11EBCACC" w:rsidR="00CA00CA" w:rsidRDefault="000E613A" w:rsidP="008D46ED">
      <w:r>
        <w:lastRenderedPageBreak/>
        <w:t>This system will extract your required information from trusted and authorized resources with links and references of these resources automatically</w:t>
      </w:r>
      <w:r w:rsidR="00CA00CA">
        <w:t xml:space="preserve"> and thus</w:t>
      </w:r>
      <w:r>
        <w:t xml:space="preserve"> saving a lot of time and effort of the </w:t>
      </w:r>
      <w:r w:rsidR="00CA00CA">
        <w:t>user.</w:t>
      </w:r>
    </w:p>
    <w:p w14:paraId="390F8611" w14:textId="77777777" w:rsidR="00CA00CA" w:rsidRDefault="00CA00CA" w:rsidP="00452462">
      <w:pPr>
        <w:pStyle w:val="Heading2"/>
      </w:pPr>
      <w:bookmarkStart w:id="19" w:name="_Toc32867858"/>
      <w:r>
        <w:t>Scope</w:t>
      </w:r>
      <w:bookmarkEnd w:id="19"/>
    </w:p>
    <w:p w14:paraId="2397016F" w14:textId="3CA20C0D" w:rsidR="00CA00CA" w:rsidRPr="00FF27CC" w:rsidRDefault="00FF27CC" w:rsidP="00FF27CC">
      <w:pPr>
        <w:pStyle w:val="Caption"/>
        <w:jc w:val="center"/>
        <w:rPr>
          <w:i w:val="0"/>
          <w:iCs w:val="0"/>
          <w:sz w:val="20"/>
          <w:szCs w:val="20"/>
        </w:rPr>
      </w:pPr>
      <w:bookmarkStart w:id="20" w:name="_Toc32870342"/>
      <w:r w:rsidRPr="00FF27CC">
        <w:rPr>
          <w:i w:val="0"/>
          <w:iCs w:val="0"/>
          <w:sz w:val="20"/>
          <w:szCs w:val="20"/>
        </w:rPr>
        <w:t xml:space="preserve">Table </w:t>
      </w:r>
      <w:r>
        <w:rPr>
          <w:i w:val="0"/>
          <w:iCs w:val="0"/>
          <w:sz w:val="20"/>
          <w:szCs w:val="20"/>
        </w:rPr>
        <w:fldChar w:fldCharType="begin"/>
      </w:r>
      <w:r>
        <w:rPr>
          <w:i w:val="0"/>
          <w:iCs w:val="0"/>
          <w:sz w:val="20"/>
          <w:szCs w:val="20"/>
        </w:rPr>
        <w:instrText xml:space="preserve"> SEQ Table \* ARABIC </w:instrText>
      </w:r>
      <w:r>
        <w:rPr>
          <w:i w:val="0"/>
          <w:iCs w:val="0"/>
          <w:sz w:val="20"/>
          <w:szCs w:val="20"/>
        </w:rPr>
        <w:fldChar w:fldCharType="separate"/>
      </w:r>
      <w:r w:rsidR="003C23B3">
        <w:rPr>
          <w:i w:val="0"/>
          <w:iCs w:val="0"/>
          <w:noProof/>
          <w:sz w:val="20"/>
          <w:szCs w:val="20"/>
        </w:rPr>
        <w:t>1</w:t>
      </w:r>
      <w:r>
        <w:rPr>
          <w:i w:val="0"/>
          <w:iCs w:val="0"/>
          <w:sz w:val="20"/>
          <w:szCs w:val="20"/>
        </w:rPr>
        <w:fldChar w:fldCharType="end"/>
      </w:r>
      <w:r w:rsidR="0037133B">
        <w:rPr>
          <w:i w:val="0"/>
          <w:iCs w:val="0"/>
          <w:sz w:val="20"/>
          <w:szCs w:val="20"/>
        </w:rPr>
        <w:t>.1</w:t>
      </w:r>
      <w:r w:rsidRPr="00FF27CC">
        <w:rPr>
          <w:i w:val="0"/>
          <w:iCs w:val="0"/>
          <w:sz w:val="20"/>
          <w:szCs w:val="20"/>
          <w:lang w:val="en-US"/>
        </w:rPr>
        <w:t>: Scope of the project</w:t>
      </w:r>
      <w:bookmarkEnd w:id="20"/>
    </w:p>
    <w:tbl>
      <w:tblPr>
        <w:tblStyle w:val="TableGrid"/>
        <w:tblW w:w="0" w:type="auto"/>
        <w:tblLook w:val="04A0" w:firstRow="1" w:lastRow="0" w:firstColumn="1" w:lastColumn="0" w:noHBand="0" w:noVBand="1"/>
      </w:tblPr>
      <w:tblGrid>
        <w:gridCol w:w="1814"/>
        <w:gridCol w:w="6842"/>
      </w:tblGrid>
      <w:tr w:rsidR="00CA00CA" w14:paraId="7FFFA320" w14:textId="77777777" w:rsidTr="000436EC">
        <w:tc>
          <w:tcPr>
            <w:tcW w:w="9016" w:type="dxa"/>
            <w:gridSpan w:val="2"/>
          </w:tcPr>
          <w:p w14:paraId="731ECF32" w14:textId="77777777" w:rsidR="00CA00CA" w:rsidRPr="003D5C7E" w:rsidRDefault="00CA00CA" w:rsidP="00CA00CA">
            <w:pPr>
              <w:jc w:val="center"/>
              <w:rPr>
                <w:b/>
                <w:bCs/>
              </w:rPr>
            </w:pPr>
            <w:r w:rsidRPr="003D5C7E">
              <w:rPr>
                <w:b/>
                <w:bCs/>
              </w:rPr>
              <w:t>Scope of the project</w:t>
            </w:r>
          </w:p>
        </w:tc>
      </w:tr>
      <w:tr w:rsidR="00CA00CA" w14:paraId="2CDCE5AC" w14:textId="77777777" w:rsidTr="00CA00CA">
        <w:tc>
          <w:tcPr>
            <w:tcW w:w="1838" w:type="dxa"/>
          </w:tcPr>
          <w:p w14:paraId="0D220D78" w14:textId="77777777" w:rsidR="00CA00CA" w:rsidRPr="003D5C7E" w:rsidRDefault="00CA00CA" w:rsidP="00CA00CA">
            <w:pPr>
              <w:jc w:val="center"/>
              <w:rPr>
                <w:b/>
                <w:bCs/>
              </w:rPr>
            </w:pPr>
            <w:r w:rsidRPr="003D5C7E">
              <w:rPr>
                <w:b/>
                <w:bCs/>
              </w:rPr>
              <w:t xml:space="preserve">Title </w:t>
            </w:r>
          </w:p>
        </w:tc>
        <w:tc>
          <w:tcPr>
            <w:tcW w:w="7178" w:type="dxa"/>
          </w:tcPr>
          <w:p w14:paraId="6E6B7E65" w14:textId="5F1964EB" w:rsidR="00CA00CA" w:rsidRPr="003D5C7E" w:rsidRDefault="00CA00CA" w:rsidP="00CA00CA">
            <w:pPr>
              <w:jc w:val="center"/>
              <w:rPr>
                <w:b/>
                <w:bCs/>
              </w:rPr>
            </w:pPr>
            <w:r w:rsidRPr="003D5C7E">
              <w:rPr>
                <w:b/>
                <w:bCs/>
              </w:rPr>
              <w:t xml:space="preserve">Contextual </w:t>
            </w:r>
            <w:r w:rsidR="0016683C" w:rsidRPr="003D5C7E">
              <w:rPr>
                <w:b/>
                <w:bCs/>
              </w:rPr>
              <w:t>N</w:t>
            </w:r>
            <w:r w:rsidRPr="003D5C7E">
              <w:rPr>
                <w:b/>
                <w:bCs/>
              </w:rPr>
              <w:t xml:space="preserve">ews </w:t>
            </w:r>
            <w:r w:rsidR="0016683C" w:rsidRPr="003D5C7E">
              <w:rPr>
                <w:b/>
                <w:bCs/>
              </w:rPr>
              <w:t>I</w:t>
            </w:r>
            <w:r w:rsidRPr="003D5C7E">
              <w:rPr>
                <w:b/>
                <w:bCs/>
              </w:rPr>
              <w:t xml:space="preserve">nformation </w:t>
            </w:r>
            <w:r w:rsidR="0016683C" w:rsidRPr="003D5C7E">
              <w:rPr>
                <w:b/>
                <w:bCs/>
              </w:rPr>
              <w:t>R</w:t>
            </w:r>
            <w:r w:rsidRPr="003D5C7E">
              <w:rPr>
                <w:b/>
                <w:bCs/>
              </w:rPr>
              <w:t>etrieval</w:t>
            </w:r>
          </w:p>
        </w:tc>
      </w:tr>
      <w:tr w:rsidR="00CA00CA" w14:paraId="6F5E375A" w14:textId="77777777" w:rsidTr="00CA00CA">
        <w:tc>
          <w:tcPr>
            <w:tcW w:w="1838" w:type="dxa"/>
          </w:tcPr>
          <w:p w14:paraId="3163D06D" w14:textId="77777777" w:rsidR="00CA00CA" w:rsidRPr="003D5C7E" w:rsidRDefault="00CA00CA" w:rsidP="00CA00CA">
            <w:pPr>
              <w:rPr>
                <w:b/>
                <w:bCs/>
              </w:rPr>
            </w:pPr>
            <w:r w:rsidRPr="003D5C7E">
              <w:rPr>
                <w:b/>
                <w:bCs/>
              </w:rPr>
              <w:t>Description</w:t>
            </w:r>
          </w:p>
        </w:tc>
        <w:tc>
          <w:tcPr>
            <w:tcW w:w="7178" w:type="dxa"/>
          </w:tcPr>
          <w:p w14:paraId="5D3FB060" w14:textId="6B6E6B18" w:rsidR="00CA00CA" w:rsidRDefault="00CA00CA" w:rsidP="00CA00CA">
            <w:r>
              <w:t>A web</w:t>
            </w:r>
            <w:r w:rsidR="00916453">
              <w:t>-</w:t>
            </w:r>
            <w:r>
              <w:t xml:space="preserve">based application that automatically searches and extracts the news from different sources </w:t>
            </w:r>
            <w:r w:rsidR="004A3C8C">
              <w:t>on the internet based on the users query and provides the use</w:t>
            </w:r>
            <w:ins w:id="21" w:author="Engr .M Umer Haroon ." w:date="2020-02-19T07:49:00Z">
              <w:r w:rsidR="003C23B3">
                <w:t>r</w:t>
              </w:r>
            </w:ins>
            <w:del w:id="22" w:author="Engr .M Umer Haroon ." w:date="2020-02-19T07:49:00Z">
              <w:r w:rsidR="004A3C8C" w:rsidDel="003C23B3">
                <w:delText>d</w:delText>
              </w:r>
            </w:del>
            <w:r w:rsidR="004A3C8C">
              <w:t xml:space="preserve"> with a merged document of the information along with the links and references.</w:t>
            </w:r>
          </w:p>
        </w:tc>
      </w:tr>
      <w:tr w:rsidR="00CA00CA" w14:paraId="591C8FF7" w14:textId="77777777" w:rsidTr="00CA00CA">
        <w:tc>
          <w:tcPr>
            <w:tcW w:w="1838" w:type="dxa"/>
          </w:tcPr>
          <w:p w14:paraId="0C7E67CB" w14:textId="77777777" w:rsidR="00CA00CA" w:rsidRPr="003D5C7E" w:rsidRDefault="00CA00CA" w:rsidP="00CA00CA">
            <w:pPr>
              <w:rPr>
                <w:b/>
                <w:bCs/>
              </w:rPr>
            </w:pPr>
            <w:r w:rsidRPr="003D5C7E">
              <w:rPr>
                <w:b/>
                <w:bCs/>
              </w:rPr>
              <w:t>Justification</w:t>
            </w:r>
          </w:p>
        </w:tc>
        <w:tc>
          <w:tcPr>
            <w:tcW w:w="7178" w:type="dxa"/>
          </w:tcPr>
          <w:p w14:paraId="68608008" w14:textId="3908F009" w:rsidR="00CA00CA" w:rsidRDefault="004A3C8C" w:rsidP="00CA00CA">
            <w:r>
              <w:t>The main objective of this system is to save the users time of browsing over the internet for desired information and to make sure that the news is coming from authorized and trusted sources.</w:t>
            </w:r>
          </w:p>
        </w:tc>
      </w:tr>
      <w:tr w:rsidR="00CA00CA" w14:paraId="64EFAC0C" w14:textId="77777777" w:rsidTr="00CA00CA">
        <w:tc>
          <w:tcPr>
            <w:tcW w:w="1838" w:type="dxa"/>
          </w:tcPr>
          <w:p w14:paraId="37CBE780" w14:textId="2836A2BD" w:rsidR="00CA00CA" w:rsidRPr="003D5C7E" w:rsidRDefault="00CA00CA" w:rsidP="00CA00CA">
            <w:pPr>
              <w:rPr>
                <w:b/>
                <w:bCs/>
              </w:rPr>
            </w:pPr>
            <w:r w:rsidRPr="003D5C7E">
              <w:rPr>
                <w:b/>
                <w:bCs/>
              </w:rPr>
              <w:t>Constraint</w:t>
            </w:r>
            <w:r w:rsidR="003D5C7E" w:rsidRPr="003D5C7E">
              <w:rPr>
                <w:b/>
                <w:bCs/>
              </w:rPr>
              <w:t>s</w:t>
            </w:r>
          </w:p>
        </w:tc>
        <w:tc>
          <w:tcPr>
            <w:tcW w:w="7178" w:type="dxa"/>
          </w:tcPr>
          <w:p w14:paraId="247CDB24" w14:textId="7F855159" w:rsidR="00CA00CA" w:rsidRDefault="004A3C8C" w:rsidP="00CA00CA">
            <w:r>
              <w:t xml:space="preserve">Limited number of </w:t>
            </w:r>
            <w:r w:rsidR="00EE5593">
              <w:t>P</w:t>
            </w:r>
            <w:r>
              <w:t xml:space="preserve">akistani English </w:t>
            </w:r>
            <w:r w:rsidR="00EE5593">
              <w:t>n</w:t>
            </w:r>
            <w:r>
              <w:t>ewspapers.</w:t>
            </w:r>
          </w:p>
        </w:tc>
      </w:tr>
      <w:tr w:rsidR="00CA00CA" w14:paraId="11AF3D8B" w14:textId="77777777" w:rsidTr="00CA00CA">
        <w:tc>
          <w:tcPr>
            <w:tcW w:w="1838" w:type="dxa"/>
          </w:tcPr>
          <w:p w14:paraId="59A83C7F" w14:textId="77777777" w:rsidR="00CA00CA" w:rsidRPr="003D5C7E" w:rsidRDefault="00CA00CA" w:rsidP="00CA00CA">
            <w:pPr>
              <w:rPr>
                <w:b/>
                <w:bCs/>
              </w:rPr>
            </w:pPr>
            <w:r w:rsidRPr="003D5C7E">
              <w:rPr>
                <w:b/>
                <w:bCs/>
              </w:rPr>
              <w:t>Assumption</w:t>
            </w:r>
          </w:p>
        </w:tc>
        <w:tc>
          <w:tcPr>
            <w:tcW w:w="7178" w:type="dxa"/>
          </w:tcPr>
          <w:p w14:paraId="2625C2CF" w14:textId="3A702C8D" w:rsidR="00CA00CA" w:rsidRDefault="004A3C8C" w:rsidP="00CA00CA">
            <w:r>
              <w:t xml:space="preserve">A fast internet connection is available, </w:t>
            </w:r>
            <w:commentRangeStart w:id="23"/>
            <w:r>
              <w:t xml:space="preserve">proper functionality of </w:t>
            </w:r>
            <w:r w:rsidR="00B22C5E">
              <w:t>t</w:t>
            </w:r>
            <w:r>
              <w:t>he database</w:t>
            </w:r>
            <w:r w:rsidR="00CC707E">
              <w:t>.</w:t>
            </w:r>
            <w:commentRangeEnd w:id="23"/>
            <w:r w:rsidR="00510BE6">
              <w:rPr>
                <w:rStyle w:val="CommentReference"/>
              </w:rPr>
              <w:commentReference w:id="23"/>
            </w:r>
          </w:p>
        </w:tc>
      </w:tr>
      <w:tr w:rsidR="00CA00CA" w14:paraId="4D00CE61" w14:textId="77777777" w:rsidTr="00CA00CA">
        <w:tc>
          <w:tcPr>
            <w:tcW w:w="1838" w:type="dxa"/>
          </w:tcPr>
          <w:p w14:paraId="0AD8B5C5" w14:textId="77777777" w:rsidR="00CA00CA" w:rsidRPr="003D5C7E" w:rsidRDefault="00CA00CA" w:rsidP="00CA00CA">
            <w:pPr>
              <w:rPr>
                <w:b/>
                <w:bCs/>
              </w:rPr>
            </w:pPr>
            <w:r w:rsidRPr="003D5C7E">
              <w:rPr>
                <w:b/>
                <w:bCs/>
              </w:rPr>
              <w:t>Stake holders</w:t>
            </w:r>
          </w:p>
        </w:tc>
        <w:tc>
          <w:tcPr>
            <w:tcW w:w="7178" w:type="dxa"/>
          </w:tcPr>
          <w:p w14:paraId="36C209DA" w14:textId="7A727891" w:rsidR="00CA00CA" w:rsidRDefault="004A3C8C" w:rsidP="00CA00CA">
            <w:r>
              <w:t>User, news researchers, news reporters, developers, testers, admins</w:t>
            </w:r>
            <w:r w:rsidR="00804CFB">
              <w:t>.</w:t>
            </w:r>
          </w:p>
        </w:tc>
      </w:tr>
      <w:tr w:rsidR="00CA00CA" w14:paraId="25BD618A" w14:textId="77777777" w:rsidTr="00CA00CA">
        <w:tc>
          <w:tcPr>
            <w:tcW w:w="1838" w:type="dxa"/>
          </w:tcPr>
          <w:p w14:paraId="32FA4571" w14:textId="77777777" w:rsidR="00CA00CA" w:rsidRPr="003D5C7E" w:rsidRDefault="00CA00CA" w:rsidP="00CA00CA">
            <w:pPr>
              <w:rPr>
                <w:b/>
                <w:bCs/>
              </w:rPr>
            </w:pPr>
            <w:r w:rsidRPr="003D5C7E">
              <w:rPr>
                <w:b/>
                <w:bCs/>
              </w:rPr>
              <w:t>Risks</w:t>
            </w:r>
          </w:p>
        </w:tc>
        <w:tc>
          <w:tcPr>
            <w:tcW w:w="7178" w:type="dxa"/>
          </w:tcPr>
          <w:p w14:paraId="4646D099" w14:textId="7744D9A4" w:rsidR="00CA00CA" w:rsidRDefault="004A3C8C" w:rsidP="00CA00CA">
            <w:r>
              <w:t xml:space="preserve">Lack of internet, slow internet connection, </w:t>
            </w:r>
            <w:commentRangeStart w:id="24"/>
            <w:r>
              <w:t>complex database management</w:t>
            </w:r>
            <w:r w:rsidR="003613E9">
              <w:t>.</w:t>
            </w:r>
            <w:commentRangeEnd w:id="24"/>
            <w:r w:rsidR="00BA64DB">
              <w:rPr>
                <w:rStyle w:val="CommentReference"/>
              </w:rPr>
              <w:commentReference w:id="24"/>
            </w:r>
          </w:p>
        </w:tc>
      </w:tr>
      <w:tr w:rsidR="00CA00CA" w14:paraId="5A6E9C15" w14:textId="77777777" w:rsidTr="00CA00CA">
        <w:tc>
          <w:tcPr>
            <w:tcW w:w="1838" w:type="dxa"/>
          </w:tcPr>
          <w:p w14:paraId="6D53AA72" w14:textId="77777777" w:rsidR="00CA00CA" w:rsidRPr="003D5C7E" w:rsidRDefault="00CA00CA" w:rsidP="00CA00CA">
            <w:pPr>
              <w:rPr>
                <w:b/>
                <w:bCs/>
              </w:rPr>
            </w:pPr>
            <w:r w:rsidRPr="003D5C7E">
              <w:rPr>
                <w:b/>
                <w:bCs/>
              </w:rPr>
              <w:t>Deliverables</w:t>
            </w:r>
          </w:p>
        </w:tc>
        <w:tc>
          <w:tcPr>
            <w:tcW w:w="7178" w:type="dxa"/>
          </w:tcPr>
          <w:p w14:paraId="3DBEC3E9" w14:textId="1224EE9D" w:rsidR="00CA00CA" w:rsidRDefault="004A3C8C" w:rsidP="00CA00CA">
            <w:r>
              <w:t>A web</w:t>
            </w:r>
            <w:r w:rsidR="009531BD">
              <w:t>-</w:t>
            </w:r>
            <w:r>
              <w:t xml:space="preserve">based application, </w:t>
            </w:r>
            <w:r w:rsidR="002A6758">
              <w:t>f</w:t>
            </w:r>
            <w:r>
              <w:t>inal documentation report</w:t>
            </w:r>
            <w:r w:rsidR="00CC707E">
              <w:t>.</w:t>
            </w:r>
          </w:p>
        </w:tc>
      </w:tr>
    </w:tbl>
    <w:p w14:paraId="6066B4AF" w14:textId="77777777" w:rsidR="00CA00CA" w:rsidRDefault="00CA00CA" w:rsidP="00CA00CA"/>
    <w:p w14:paraId="5F2E7C5B" w14:textId="77777777" w:rsidR="004A3C8C" w:rsidRDefault="004329D4" w:rsidP="00452462">
      <w:pPr>
        <w:pStyle w:val="Heading2"/>
      </w:pPr>
      <w:bookmarkStart w:id="25" w:name="_Toc32867859"/>
      <w:r>
        <w:t>Process model</w:t>
      </w:r>
      <w:bookmarkEnd w:id="25"/>
    </w:p>
    <w:p w14:paraId="1565A6A6" w14:textId="77777777" w:rsidR="004329D4" w:rsidRDefault="004329D4" w:rsidP="004329D4">
      <w:r>
        <w:t xml:space="preserve">In the development of our system we have used </w:t>
      </w:r>
      <w:commentRangeStart w:id="26"/>
      <w:r>
        <w:t>the incremental process model. We broke down our work into different modules. The modules were then developed and integrated using the waterfall model.</w:t>
      </w:r>
      <w:commentRangeEnd w:id="26"/>
      <w:r w:rsidR="00BA64DB">
        <w:rPr>
          <w:rStyle w:val="CommentReference"/>
        </w:rPr>
        <w:commentReference w:id="26"/>
      </w:r>
      <w:r>
        <w:t xml:space="preserve"> Different phases are as follows.</w:t>
      </w:r>
    </w:p>
    <w:p w14:paraId="77B6DDE2" w14:textId="77777777" w:rsidR="004329D4" w:rsidRDefault="004329D4" w:rsidP="004329D4">
      <w:pPr>
        <w:pStyle w:val="ListParagraph"/>
        <w:numPr>
          <w:ilvl w:val="0"/>
          <w:numId w:val="2"/>
        </w:numPr>
      </w:pPr>
      <w:r>
        <w:t>Requirement Gathering</w:t>
      </w:r>
    </w:p>
    <w:p w14:paraId="3D6B0E0E" w14:textId="77777777" w:rsidR="004329D4" w:rsidRDefault="004329D4" w:rsidP="004329D4">
      <w:pPr>
        <w:pStyle w:val="ListParagraph"/>
        <w:numPr>
          <w:ilvl w:val="0"/>
          <w:numId w:val="2"/>
        </w:numPr>
      </w:pPr>
      <w:r>
        <w:t>Work breakdown and decomposition</w:t>
      </w:r>
    </w:p>
    <w:p w14:paraId="4F06F8BD" w14:textId="77777777" w:rsidR="004329D4" w:rsidRDefault="004329D4" w:rsidP="004329D4">
      <w:pPr>
        <w:pStyle w:val="ListParagraph"/>
        <w:numPr>
          <w:ilvl w:val="0"/>
          <w:numId w:val="2"/>
        </w:numPr>
      </w:pPr>
      <w:r>
        <w:t>Designing</w:t>
      </w:r>
    </w:p>
    <w:p w14:paraId="598159B4" w14:textId="77777777" w:rsidR="004329D4" w:rsidRDefault="004329D4" w:rsidP="004329D4">
      <w:pPr>
        <w:pStyle w:val="ListParagraph"/>
        <w:numPr>
          <w:ilvl w:val="0"/>
          <w:numId w:val="2"/>
        </w:numPr>
      </w:pPr>
      <w:r>
        <w:t xml:space="preserve">Coding </w:t>
      </w:r>
    </w:p>
    <w:p w14:paraId="525B2F92" w14:textId="18366409" w:rsidR="00386F9E" w:rsidRDefault="007F3940" w:rsidP="004329D4">
      <w:pPr>
        <w:pStyle w:val="ListParagraph"/>
        <w:numPr>
          <w:ilvl w:val="0"/>
          <w:numId w:val="2"/>
        </w:numPr>
      </w:pPr>
      <w:r>
        <w:t>I</w:t>
      </w:r>
      <w:r w:rsidR="00386F9E">
        <w:t>ntegration</w:t>
      </w:r>
    </w:p>
    <w:p w14:paraId="0F3CE46F" w14:textId="77777777" w:rsidR="004329D4" w:rsidRDefault="004329D4" w:rsidP="004329D4">
      <w:pPr>
        <w:pStyle w:val="ListParagraph"/>
        <w:numPr>
          <w:ilvl w:val="0"/>
          <w:numId w:val="2"/>
        </w:numPr>
      </w:pPr>
      <w:r>
        <w:t>Testing</w:t>
      </w:r>
    </w:p>
    <w:p w14:paraId="2E143B7C" w14:textId="77777777" w:rsidR="004329D4" w:rsidRDefault="004329D4" w:rsidP="004329D4">
      <w:pPr>
        <w:pStyle w:val="ListParagraph"/>
        <w:numPr>
          <w:ilvl w:val="0"/>
          <w:numId w:val="2"/>
        </w:numPr>
      </w:pPr>
      <w:r>
        <w:lastRenderedPageBreak/>
        <w:t>Deployment</w:t>
      </w:r>
    </w:p>
    <w:p w14:paraId="593AD09F" w14:textId="77777777" w:rsidR="004329D4" w:rsidRDefault="00A03B8C" w:rsidP="00452462">
      <w:pPr>
        <w:pStyle w:val="Heading3"/>
      </w:pPr>
      <w:r>
        <w:t xml:space="preserve"> </w:t>
      </w:r>
      <w:bookmarkStart w:id="27" w:name="_Toc32867860"/>
      <w:r>
        <w:t>Requirement gathering</w:t>
      </w:r>
      <w:bookmarkEnd w:id="27"/>
      <w:r>
        <w:t xml:space="preserve"> </w:t>
      </w:r>
    </w:p>
    <w:p w14:paraId="40625607" w14:textId="422A3B69" w:rsidR="00A03B8C" w:rsidRDefault="00A03B8C" w:rsidP="00A03B8C">
      <w:r>
        <w:t xml:space="preserve">The requirements and specifications that were needed for Contextual </w:t>
      </w:r>
      <w:r w:rsidR="00506787">
        <w:t>N</w:t>
      </w:r>
      <w:r>
        <w:t xml:space="preserve">ews </w:t>
      </w:r>
      <w:r w:rsidR="00506787">
        <w:t>I</w:t>
      </w:r>
      <w:r>
        <w:t xml:space="preserve">nformation </w:t>
      </w:r>
      <w:r w:rsidR="00506787">
        <w:t>R</w:t>
      </w:r>
      <w:r>
        <w:t>etrieval system were gathered from different sources.</w:t>
      </w:r>
    </w:p>
    <w:p w14:paraId="178B2476" w14:textId="77777777" w:rsidR="00A03B8C" w:rsidRDefault="00A03B8C" w:rsidP="00A03B8C">
      <w:pPr>
        <w:pStyle w:val="Heading3"/>
      </w:pPr>
      <w:bookmarkStart w:id="28" w:name="_Toc32867861"/>
      <w:r>
        <w:t>Work breakdown and decomposition</w:t>
      </w:r>
      <w:bookmarkEnd w:id="28"/>
    </w:p>
    <w:p w14:paraId="50027525" w14:textId="77777777" w:rsidR="00A03B8C" w:rsidRDefault="00A03B8C" w:rsidP="00A03B8C">
      <w:r>
        <w:t>The system was decomposed into the following modules in this phase.</w:t>
      </w:r>
    </w:p>
    <w:p w14:paraId="0954E1B7" w14:textId="77777777" w:rsidR="00A03B8C" w:rsidRDefault="00A03B8C" w:rsidP="00A03B8C">
      <w:pPr>
        <w:pStyle w:val="ListParagraph"/>
        <w:numPr>
          <w:ilvl w:val="0"/>
          <w:numId w:val="3"/>
        </w:numPr>
      </w:pPr>
      <w:r>
        <w:t>Scrapping Texts</w:t>
      </w:r>
    </w:p>
    <w:p w14:paraId="1863D1B8" w14:textId="77777777" w:rsidR="00A03B8C" w:rsidRDefault="00A03B8C" w:rsidP="00A03B8C">
      <w:pPr>
        <w:pStyle w:val="ListParagraph"/>
        <w:numPr>
          <w:ilvl w:val="0"/>
          <w:numId w:val="3"/>
        </w:numPr>
      </w:pPr>
      <w:r>
        <w:t>Image processing for conversion into text</w:t>
      </w:r>
    </w:p>
    <w:p w14:paraId="48714813" w14:textId="77777777" w:rsidR="00A03B8C" w:rsidRDefault="00A03B8C" w:rsidP="00A03B8C">
      <w:pPr>
        <w:pStyle w:val="ListParagraph"/>
        <w:numPr>
          <w:ilvl w:val="0"/>
          <w:numId w:val="3"/>
        </w:numPr>
      </w:pPr>
      <w:r>
        <w:t>Scrapping data on images</w:t>
      </w:r>
    </w:p>
    <w:p w14:paraId="3CE6DEA3" w14:textId="77777777" w:rsidR="00A03B8C" w:rsidRDefault="00386F9E" w:rsidP="00A03B8C">
      <w:pPr>
        <w:pStyle w:val="ListParagraph"/>
        <w:numPr>
          <w:ilvl w:val="0"/>
          <w:numId w:val="3"/>
        </w:numPr>
      </w:pPr>
      <w:r>
        <w:t>Extracting data from sources</w:t>
      </w:r>
    </w:p>
    <w:p w14:paraId="7FF7F5F7" w14:textId="77777777" w:rsidR="00386F9E" w:rsidRDefault="00386F9E" w:rsidP="00A03B8C">
      <w:pPr>
        <w:pStyle w:val="ListParagraph"/>
        <w:numPr>
          <w:ilvl w:val="0"/>
          <w:numId w:val="3"/>
        </w:numPr>
      </w:pPr>
      <w:r>
        <w:t xml:space="preserve">Merging data at one place </w:t>
      </w:r>
    </w:p>
    <w:p w14:paraId="66A4145E" w14:textId="77777777" w:rsidR="00386F9E" w:rsidRDefault="00386F9E" w:rsidP="00A03B8C">
      <w:pPr>
        <w:pStyle w:val="ListParagraph"/>
        <w:numPr>
          <w:ilvl w:val="0"/>
          <w:numId w:val="3"/>
        </w:numPr>
      </w:pPr>
      <w:r>
        <w:t xml:space="preserve">Making a document </w:t>
      </w:r>
    </w:p>
    <w:p w14:paraId="3FAE3BEE" w14:textId="77777777" w:rsidR="00386F9E" w:rsidRDefault="00386F9E" w:rsidP="00A03B8C">
      <w:pPr>
        <w:pStyle w:val="ListParagraph"/>
        <w:numPr>
          <w:ilvl w:val="0"/>
          <w:numId w:val="3"/>
        </w:numPr>
      </w:pPr>
      <w:r>
        <w:t>Providing references of the extracted information</w:t>
      </w:r>
    </w:p>
    <w:p w14:paraId="1A3DF4E0" w14:textId="77777777" w:rsidR="00386F9E" w:rsidRDefault="00386F9E" w:rsidP="00386F9E">
      <w:pPr>
        <w:pStyle w:val="Heading3"/>
      </w:pPr>
      <w:bookmarkStart w:id="29" w:name="_Toc32867862"/>
      <w:r>
        <w:t>Designing</w:t>
      </w:r>
      <w:bookmarkEnd w:id="29"/>
    </w:p>
    <w:p w14:paraId="55E7FFED" w14:textId="77777777" w:rsidR="00386F9E" w:rsidRDefault="00386F9E" w:rsidP="00386F9E">
      <w:r>
        <w:t>In this phase we transformed the different requirements of the system into properly defined high level specification of each of the modules of our system.</w:t>
      </w:r>
    </w:p>
    <w:p w14:paraId="40521D09" w14:textId="77777777" w:rsidR="00386F9E" w:rsidRDefault="00386F9E" w:rsidP="00386F9E">
      <w:pPr>
        <w:pStyle w:val="Heading3"/>
      </w:pPr>
      <w:bookmarkStart w:id="30" w:name="_Toc32867863"/>
      <w:r>
        <w:t>Coding</w:t>
      </w:r>
      <w:bookmarkEnd w:id="30"/>
      <w:r>
        <w:t xml:space="preserve"> </w:t>
      </w:r>
    </w:p>
    <w:p w14:paraId="2930B85D" w14:textId="77777777" w:rsidR="00386F9E" w:rsidRDefault="00386F9E" w:rsidP="00386F9E">
      <w:r>
        <w:t>The actual development and coding according to the requirements and design specification has been done in this phase and has been repeated for each module of the system.</w:t>
      </w:r>
    </w:p>
    <w:p w14:paraId="4D1D964F" w14:textId="77777777" w:rsidR="00386F9E" w:rsidRDefault="00386F9E" w:rsidP="00386F9E">
      <w:pPr>
        <w:pStyle w:val="Heading3"/>
      </w:pPr>
      <w:bookmarkStart w:id="31" w:name="_Toc32867864"/>
      <w:r>
        <w:t>Integration</w:t>
      </w:r>
      <w:bookmarkEnd w:id="31"/>
      <w:r>
        <w:t xml:space="preserve"> </w:t>
      </w:r>
    </w:p>
    <w:p w14:paraId="031C3C54" w14:textId="77777777" w:rsidR="00386F9E" w:rsidRDefault="00386F9E" w:rsidP="00386F9E">
      <w:r>
        <w:t>After the different modules were developed they were now integrated at one place in this phase.</w:t>
      </w:r>
    </w:p>
    <w:p w14:paraId="6D431E02" w14:textId="77777777" w:rsidR="00386F9E" w:rsidRDefault="00386F9E" w:rsidP="00386F9E">
      <w:pPr>
        <w:pStyle w:val="Heading3"/>
      </w:pPr>
      <w:bookmarkStart w:id="32" w:name="_Toc32867865"/>
      <w:r>
        <w:t>Testing</w:t>
      </w:r>
      <w:bookmarkEnd w:id="32"/>
      <w:r>
        <w:t xml:space="preserve"> </w:t>
      </w:r>
    </w:p>
    <w:p w14:paraId="42E3151C" w14:textId="23A8E935" w:rsidR="00386F9E" w:rsidRDefault="00386F9E" w:rsidP="00386F9E">
      <w:r>
        <w:t xml:space="preserve">Different modules were being tested </w:t>
      </w:r>
      <w:r w:rsidR="00ED6CD9">
        <w:t xml:space="preserve">parallel to the development but the main system testing and </w:t>
      </w:r>
      <w:r w:rsidR="00C37358">
        <w:t>high-level</w:t>
      </w:r>
      <w:r w:rsidR="00ED6CD9">
        <w:t xml:space="preserve"> testing was done in this phase after the integration of the modules.</w:t>
      </w:r>
    </w:p>
    <w:p w14:paraId="1CADB09C" w14:textId="77777777" w:rsidR="00ED6CD9" w:rsidRDefault="00ED6CD9" w:rsidP="00ED6CD9">
      <w:pPr>
        <w:pStyle w:val="Heading3"/>
      </w:pPr>
      <w:bookmarkStart w:id="33" w:name="_Toc32867866"/>
      <w:r>
        <w:t>Why incremental model</w:t>
      </w:r>
      <w:bookmarkEnd w:id="33"/>
    </w:p>
    <w:p w14:paraId="4E5D178E" w14:textId="77D9DA39" w:rsidR="00ED6CD9" w:rsidRDefault="00ED6CD9" w:rsidP="00ED6CD9">
      <w:pPr>
        <w:pStyle w:val="ListParagraph"/>
        <w:numPr>
          <w:ilvl w:val="0"/>
          <w:numId w:val="4"/>
        </w:numPr>
      </w:pPr>
      <w:r>
        <w:t>Tasks can be divided</w:t>
      </w:r>
      <w:r w:rsidR="00910B59">
        <w:t>.</w:t>
      </w:r>
    </w:p>
    <w:p w14:paraId="645D75FB" w14:textId="7B95A3BB" w:rsidR="00ED6CD9" w:rsidRDefault="00ED6CD9" w:rsidP="00ED6CD9">
      <w:pPr>
        <w:pStyle w:val="ListParagraph"/>
        <w:numPr>
          <w:ilvl w:val="0"/>
          <w:numId w:val="4"/>
        </w:numPr>
      </w:pPr>
      <w:r>
        <w:t>Problems can be easily identified and managed</w:t>
      </w:r>
      <w:r w:rsidR="00910B59">
        <w:t>.</w:t>
      </w:r>
    </w:p>
    <w:p w14:paraId="7083FE64" w14:textId="30256B74" w:rsidR="00ED6CD9" w:rsidRDefault="00ED6CD9" w:rsidP="00ED6CD9">
      <w:pPr>
        <w:pStyle w:val="ListParagraph"/>
        <w:numPr>
          <w:ilvl w:val="0"/>
          <w:numId w:val="4"/>
        </w:numPr>
      </w:pPr>
      <w:r>
        <w:t xml:space="preserve">Less </w:t>
      </w:r>
      <w:r w:rsidR="00D24BC2">
        <w:t>skilful</w:t>
      </w:r>
      <w:r>
        <w:t xml:space="preserve"> team can manage it</w:t>
      </w:r>
      <w:r w:rsidR="00910B59">
        <w:t>.</w:t>
      </w:r>
    </w:p>
    <w:p w14:paraId="6369E05D" w14:textId="2D4CC980" w:rsidR="00ED6CD9" w:rsidRPr="00ED6CD9" w:rsidRDefault="00ED6CD9" w:rsidP="00B854DB">
      <w:pPr>
        <w:pStyle w:val="ListParagraph"/>
        <w:numPr>
          <w:ilvl w:val="0"/>
          <w:numId w:val="4"/>
        </w:numPr>
      </w:pPr>
      <w:r>
        <w:t>Can focus on the module under development</w:t>
      </w:r>
      <w:r w:rsidR="00910B59">
        <w:t>.</w:t>
      </w:r>
    </w:p>
    <w:p w14:paraId="6FD144D2" w14:textId="77777777" w:rsidR="004329D4" w:rsidRDefault="00651955" w:rsidP="00ED6CD9">
      <w:pPr>
        <w:pStyle w:val="Heading2"/>
      </w:pPr>
      <w:bookmarkStart w:id="34" w:name="_Toc32867867"/>
      <w:r>
        <w:lastRenderedPageBreak/>
        <w:t>P</w:t>
      </w:r>
      <w:r w:rsidR="00ED6CD9">
        <w:t>roposed system</w:t>
      </w:r>
      <w:bookmarkEnd w:id="34"/>
    </w:p>
    <w:p w14:paraId="190181E3" w14:textId="7011F19D" w:rsidR="00ED6CD9" w:rsidRPr="00651955" w:rsidRDefault="00ED6CD9" w:rsidP="00B854DB">
      <w:pPr>
        <w:rPr>
          <w:rFonts w:cs="Times New Roman"/>
          <w:szCs w:val="24"/>
        </w:rPr>
      </w:pPr>
      <w:r w:rsidRPr="00651955">
        <w:rPr>
          <w:rFonts w:cs="Times New Roman"/>
          <w:szCs w:val="24"/>
        </w:rPr>
        <w:t xml:space="preserve">We have developed and proposed this system to successfully reduce the wastage of precious time of the user who want to look for relevant news of their choice and to minimize and eliminate the fake news by providing the user with the content from trusted </w:t>
      </w:r>
      <w:r w:rsidR="00651955" w:rsidRPr="00651955">
        <w:rPr>
          <w:rFonts w:cs="Times New Roman"/>
          <w:szCs w:val="24"/>
        </w:rPr>
        <w:t>and authorized sources.</w:t>
      </w:r>
    </w:p>
    <w:p w14:paraId="69E0A533" w14:textId="3110D48D" w:rsidR="00E40F45" w:rsidRDefault="00651955" w:rsidP="00651955">
      <w:pPr>
        <w:rPr>
          <w:rFonts w:cs="Times New Roman"/>
          <w:szCs w:val="24"/>
        </w:rPr>
      </w:pPr>
      <w:r w:rsidRPr="00651955">
        <w:rPr>
          <w:rFonts w:cs="Times New Roman"/>
          <w:szCs w:val="24"/>
        </w:rPr>
        <w:t>This web</w:t>
      </w:r>
      <w:r w:rsidR="007E2B22">
        <w:rPr>
          <w:rFonts w:cs="Times New Roman"/>
          <w:szCs w:val="24"/>
        </w:rPr>
        <w:t>-</w:t>
      </w:r>
      <w:r w:rsidRPr="00651955">
        <w:rPr>
          <w:rFonts w:cs="Times New Roman"/>
          <w:szCs w:val="24"/>
        </w:rPr>
        <w:t>based application will allow the user to sign up to our system or use it as a guest user. The user will type a query of the wanted news and the system will automatically search our predefined sources and retrieve the desired information to the user and present it in a document that can be exported or downloaded into any device.</w:t>
      </w:r>
      <w:r>
        <w:rPr>
          <w:rFonts w:cs="Times New Roman"/>
          <w:szCs w:val="24"/>
        </w:rPr>
        <w:t xml:space="preserve"> We will use </w:t>
      </w:r>
      <w:r w:rsidR="00E40F45">
        <w:rPr>
          <w:rFonts w:cs="Times New Roman"/>
          <w:szCs w:val="24"/>
        </w:rPr>
        <w:t xml:space="preserve">python 3.0 for backend development in which our scrapper and image processing algorithms will be developed. We will be using </w:t>
      </w:r>
      <w:r w:rsidR="00C2397B">
        <w:rPr>
          <w:rFonts w:cs="Times New Roman"/>
          <w:szCs w:val="24"/>
        </w:rPr>
        <w:t>F</w:t>
      </w:r>
      <w:r w:rsidR="007912E7">
        <w:rPr>
          <w:rFonts w:cs="Times New Roman"/>
          <w:szCs w:val="24"/>
        </w:rPr>
        <w:t xml:space="preserve">lask </w:t>
      </w:r>
      <w:r w:rsidR="00C2397B">
        <w:rPr>
          <w:rFonts w:cs="Times New Roman"/>
          <w:szCs w:val="24"/>
        </w:rPr>
        <w:t>SQLITE</w:t>
      </w:r>
      <w:r w:rsidR="0044701C">
        <w:rPr>
          <w:rFonts w:cs="Times New Roman"/>
          <w:szCs w:val="24"/>
        </w:rPr>
        <w:t xml:space="preserve"> DB</w:t>
      </w:r>
      <w:r w:rsidR="00E40F45">
        <w:rPr>
          <w:rFonts w:cs="Times New Roman"/>
          <w:szCs w:val="24"/>
        </w:rPr>
        <w:t xml:space="preserve"> for maintaining our database and keeping the scrapping query history and news preferences of the user that will sign up.</w:t>
      </w:r>
    </w:p>
    <w:p w14:paraId="6A2E7728" w14:textId="77777777" w:rsidR="00651955" w:rsidRDefault="00E40F45" w:rsidP="00E40F45">
      <w:pPr>
        <w:pStyle w:val="Heading2"/>
      </w:pPr>
      <w:bookmarkStart w:id="35" w:name="_Toc32867868"/>
      <w:r>
        <w:t>Features</w:t>
      </w:r>
      <w:bookmarkEnd w:id="35"/>
      <w:r>
        <w:t xml:space="preserve"> </w:t>
      </w:r>
    </w:p>
    <w:p w14:paraId="139E2D60" w14:textId="28CDF379" w:rsidR="00E40F45" w:rsidRDefault="00E40F45" w:rsidP="00E40F45">
      <w:r>
        <w:t>Following are the</w:t>
      </w:r>
      <w:r w:rsidR="00241C13">
        <w:t xml:space="preserve"> </w:t>
      </w:r>
      <w:r w:rsidR="00EE10F6">
        <w:t>fi</w:t>
      </w:r>
      <w:r w:rsidR="004E090C">
        <w:t>ve</w:t>
      </w:r>
      <w:r w:rsidR="00241C13">
        <w:t xml:space="preserve"> main</w:t>
      </w:r>
      <w:r>
        <w:t xml:space="preserve"> features of this system</w:t>
      </w:r>
      <w:r w:rsidR="001C07C8">
        <w:t>.</w:t>
      </w:r>
    </w:p>
    <w:p w14:paraId="363F684F" w14:textId="77777777" w:rsidR="00E40F45" w:rsidRDefault="00E40F45" w:rsidP="00E40F45">
      <w:pPr>
        <w:pStyle w:val="Heading3"/>
      </w:pPr>
      <w:bookmarkStart w:id="36" w:name="_Toc32867869"/>
      <w:r>
        <w:t>Text Scrapping</w:t>
      </w:r>
      <w:bookmarkEnd w:id="36"/>
    </w:p>
    <w:p w14:paraId="39916D86" w14:textId="77777777" w:rsidR="00E40F45" w:rsidRDefault="00E40F45" w:rsidP="00E40F45">
      <w:r>
        <w:t>This feature will allow the user to write in a query of some sort and our application will start searching and scrapping the predefined sources for news that will somehow match the query of the user and be relevant and will extract it from the source.</w:t>
      </w:r>
    </w:p>
    <w:p w14:paraId="1B238AD1" w14:textId="77777777" w:rsidR="00417574" w:rsidRDefault="00417574" w:rsidP="00417574">
      <w:pPr>
        <w:pStyle w:val="Heading3"/>
      </w:pPr>
      <w:bookmarkStart w:id="37" w:name="_Toc32867870"/>
      <w:r>
        <w:t>Scrapping of text in images</w:t>
      </w:r>
      <w:bookmarkEnd w:id="37"/>
    </w:p>
    <w:p w14:paraId="3D91454C" w14:textId="77777777" w:rsidR="00417574" w:rsidRDefault="00417574" w:rsidP="00417574">
      <w:r>
        <w:t>This feature enables the system to look and search for the image with the desired data, convert the data to text and retrieve it back for the user that will be according to the query of the user.</w:t>
      </w:r>
    </w:p>
    <w:p w14:paraId="091C587E" w14:textId="77777777" w:rsidR="00417574" w:rsidRDefault="00417574" w:rsidP="00417574">
      <w:pPr>
        <w:pStyle w:val="Heading3"/>
      </w:pPr>
      <w:bookmarkStart w:id="38" w:name="_Toc32867871"/>
      <w:r>
        <w:t>Sign up / Sign in</w:t>
      </w:r>
      <w:bookmarkEnd w:id="38"/>
    </w:p>
    <w:p w14:paraId="1F7B921F" w14:textId="77777777" w:rsidR="00417574" w:rsidRDefault="00417574" w:rsidP="00417574">
      <w:r>
        <w:t>This feature will enable the user to sign up to our web based application which will help him in setting up his preferences of news of his interests which would help us to provide him with news of his topics of interests by just one click.</w:t>
      </w:r>
    </w:p>
    <w:p w14:paraId="62A17984" w14:textId="77777777" w:rsidR="00417574" w:rsidRDefault="00417574" w:rsidP="00417574">
      <w:pPr>
        <w:pStyle w:val="Heading3"/>
      </w:pPr>
      <w:bookmarkStart w:id="39" w:name="_Toc32867872"/>
      <w:r>
        <w:t>Guest user</w:t>
      </w:r>
      <w:bookmarkEnd w:id="39"/>
      <w:r>
        <w:t xml:space="preserve"> </w:t>
      </w:r>
    </w:p>
    <w:p w14:paraId="67BF9704" w14:textId="404470CC" w:rsidR="00417574" w:rsidRDefault="00417574" w:rsidP="00417574">
      <w:r>
        <w:t>Our system does not limit our users to sign up</w:t>
      </w:r>
      <w:r w:rsidR="00D50964">
        <w:t>.</w:t>
      </w:r>
      <w:r>
        <w:t xml:space="preserve"> </w:t>
      </w:r>
      <w:r w:rsidR="00D50964">
        <w:t>A</w:t>
      </w:r>
      <w:r>
        <w:t xml:space="preserve">ny user that </w:t>
      </w:r>
      <w:r w:rsidR="003734D9">
        <w:t>will</w:t>
      </w:r>
      <w:r>
        <w:t xml:space="preserve"> come to our </w:t>
      </w:r>
      <w:del w:id="40" w:author="Engr .M Umer Haroon ." w:date="2020-02-19T07:54:00Z">
        <w:r w:rsidR="009930BD" w:rsidDel="00BA64DB">
          <w:delText>webesite</w:delText>
        </w:r>
      </w:del>
      <w:ins w:id="41" w:author="Engr .M Umer Haroon ." w:date="2020-02-19T07:54:00Z">
        <w:r w:rsidR="00BA64DB">
          <w:t>website</w:t>
        </w:r>
      </w:ins>
      <w:r>
        <w:t xml:space="preserve"> will be able to avail its basic functionalities and will be provided with the top trending news by just a click.</w:t>
      </w:r>
    </w:p>
    <w:p w14:paraId="3C115B08" w14:textId="77777777" w:rsidR="00417574" w:rsidRDefault="00417574" w:rsidP="00417574">
      <w:pPr>
        <w:pStyle w:val="Heading3"/>
      </w:pPr>
      <w:bookmarkStart w:id="42" w:name="_Toc32867873"/>
      <w:r>
        <w:lastRenderedPageBreak/>
        <w:t>Merging and referencing</w:t>
      </w:r>
      <w:bookmarkEnd w:id="42"/>
    </w:p>
    <w:p w14:paraId="00DE0EF0" w14:textId="77777777" w:rsidR="00417574" w:rsidRPr="00417574" w:rsidRDefault="00417574" w:rsidP="00417574">
      <w:r>
        <w:t>Our system will merge and combine the data that is extracted from different sources in a text document and will provide the references of the different chunks of information parallel to them.</w:t>
      </w:r>
    </w:p>
    <w:p w14:paraId="61EFB62C" w14:textId="77777777" w:rsidR="00417574" w:rsidRDefault="00241C13" w:rsidP="00241C13">
      <w:pPr>
        <w:pStyle w:val="Heading2"/>
      </w:pPr>
      <w:bookmarkStart w:id="43" w:name="_Toc32867874"/>
      <w:r>
        <w:t>Nature of the project</w:t>
      </w:r>
      <w:bookmarkEnd w:id="43"/>
    </w:p>
    <w:p w14:paraId="442C9D89" w14:textId="474004FE" w:rsidR="00241C13" w:rsidRDefault="00241C13" w:rsidP="00241C13">
      <w:r>
        <w:t>Contextual news information retrieval is a web</w:t>
      </w:r>
      <w:r w:rsidR="00125253">
        <w:t>-</w:t>
      </w:r>
      <w:r>
        <w:t xml:space="preserve">based application that is made using python at the back end for </w:t>
      </w:r>
      <w:r w:rsidR="00BA64DB">
        <w:t xml:space="preserve">data mining </w:t>
      </w:r>
      <w:r>
        <w:t xml:space="preserve">and machine learning algorithms like </w:t>
      </w:r>
      <w:ins w:id="44" w:author="Engr .M Umer Haroon ." w:date="2020-02-19T07:54:00Z">
        <w:r w:rsidR="00BA64DB">
          <w:t>i</w:t>
        </w:r>
      </w:ins>
      <w:del w:id="45" w:author="Engr .M Umer Haroon ." w:date="2020-02-19T07:54:00Z">
        <w:r w:rsidDel="00BA64DB">
          <w:delText>I</w:delText>
        </w:r>
      </w:del>
      <w:r>
        <w:t xml:space="preserve">mage processing and </w:t>
      </w:r>
      <w:del w:id="46" w:author="Engr .M Umer Haroon ." w:date="2020-02-19T07:54:00Z">
        <w:r w:rsidDel="00BA64DB">
          <w:delText xml:space="preserve">WEB </w:delText>
        </w:r>
      </w:del>
      <w:ins w:id="47" w:author="Engr .M Umer Haroon ." w:date="2020-02-19T07:54:00Z">
        <w:r w:rsidR="00BA64DB">
          <w:t xml:space="preserve">web </w:t>
        </w:r>
      </w:ins>
      <w:r>
        <w:t xml:space="preserve">Scrapping. We are using </w:t>
      </w:r>
      <w:r w:rsidR="002601D6">
        <w:t>F</w:t>
      </w:r>
      <w:r w:rsidR="00C97BC9">
        <w:t>lask</w:t>
      </w:r>
      <w:r w:rsidR="002601D6">
        <w:t xml:space="preserve"> SQLITE</w:t>
      </w:r>
      <w:r w:rsidR="00B07524">
        <w:t xml:space="preserve"> DB</w:t>
      </w:r>
      <w:r>
        <w:t xml:space="preserve"> for maintaining our database.</w:t>
      </w:r>
    </w:p>
    <w:p w14:paraId="7EA4771E" w14:textId="77777777" w:rsidR="00241C13" w:rsidRDefault="00241C13" w:rsidP="00241C13">
      <w:pPr>
        <w:pStyle w:val="Heading2"/>
      </w:pPr>
      <w:bookmarkStart w:id="48" w:name="_Toc32867875"/>
      <w:r>
        <w:t>Summary</w:t>
      </w:r>
      <w:bookmarkEnd w:id="48"/>
      <w:r>
        <w:t xml:space="preserve"> </w:t>
      </w:r>
    </w:p>
    <w:p w14:paraId="067ABEC0" w14:textId="1F7D34A4" w:rsidR="00452462" w:rsidRDefault="00241C13" w:rsidP="00241C13">
      <w:r>
        <w:t>In this chapter we ha</w:t>
      </w:r>
      <w:r w:rsidR="00A43CBE">
        <w:t>ve</w:t>
      </w:r>
      <w:r>
        <w:t xml:space="preserve"> discussed the surface details of Contextual </w:t>
      </w:r>
      <w:r w:rsidR="00CD6275">
        <w:t>N</w:t>
      </w:r>
      <w:r>
        <w:t xml:space="preserve">ews </w:t>
      </w:r>
      <w:r w:rsidR="00CD6275">
        <w:t>I</w:t>
      </w:r>
      <w:r>
        <w:t xml:space="preserve">nformation </w:t>
      </w:r>
      <w:r w:rsidR="00CD6275">
        <w:t>R</w:t>
      </w:r>
      <w:r>
        <w:t xml:space="preserve">etrieval. We have highlighted what is the system </w:t>
      </w:r>
      <w:r w:rsidR="002A66D6">
        <w:t xml:space="preserve">that is being </w:t>
      </w:r>
      <w:r>
        <w:t>developed, why is it being developed, how will it be operated, how will it impact on the modern world, for whom it is being made</w:t>
      </w:r>
      <w:r w:rsidR="00C87A93">
        <w:t xml:space="preserve">, </w:t>
      </w:r>
      <w:r>
        <w:t>for</w:t>
      </w:r>
      <w:r w:rsidR="00C87A93">
        <w:t xml:space="preserve"> </w:t>
      </w:r>
      <w:r w:rsidR="00EE65F4">
        <w:t>w</w:t>
      </w:r>
      <w:r>
        <w:t xml:space="preserve">hich domain and field will benefit the most, </w:t>
      </w:r>
      <w:r w:rsidR="00A51FDD">
        <w:t>w</w:t>
      </w:r>
      <w:r>
        <w:t>here will it be organizationally located and where will it be in the future</w:t>
      </w:r>
      <w:r w:rsidR="00452462">
        <w:t>.</w:t>
      </w:r>
    </w:p>
    <w:p w14:paraId="2DF4812D" w14:textId="77777777" w:rsidR="00452462" w:rsidRDefault="00452462" w:rsidP="00452462">
      <w:r>
        <w:br w:type="page"/>
      </w:r>
    </w:p>
    <w:p w14:paraId="180C6262" w14:textId="77777777" w:rsidR="00241C13" w:rsidRDefault="00241C13" w:rsidP="00241C13"/>
    <w:p w14:paraId="2E270492" w14:textId="77777777" w:rsidR="00452462" w:rsidRDefault="00452462" w:rsidP="00241C13"/>
    <w:p w14:paraId="29E72D02" w14:textId="77777777" w:rsidR="00452462" w:rsidRDefault="00452462" w:rsidP="00241C13"/>
    <w:p w14:paraId="24B662A5" w14:textId="77777777" w:rsidR="00452462" w:rsidRDefault="00452462" w:rsidP="00241C13"/>
    <w:p w14:paraId="03F32145" w14:textId="77777777" w:rsidR="00452462" w:rsidRDefault="00452462" w:rsidP="00241C13"/>
    <w:p w14:paraId="215018ED" w14:textId="77777777" w:rsidR="00452462" w:rsidRDefault="00452462" w:rsidP="00241C13"/>
    <w:p w14:paraId="18D9132B" w14:textId="029F5184" w:rsidR="00452462" w:rsidRDefault="00452462" w:rsidP="00241C13"/>
    <w:p w14:paraId="3506E4FC" w14:textId="648B5B95" w:rsidR="000E29F9" w:rsidRDefault="000E29F9" w:rsidP="00241C13"/>
    <w:p w14:paraId="51455146" w14:textId="77777777" w:rsidR="000E29F9" w:rsidRDefault="000E29F9" w:rsidP="00241C13"/>
    <w:p w14:paraId="5AC10EA5" w14:textId="77777777" w:rsidR="00452462" w:rsidRPr="00AE6839" w:rsidRDefault="00452462" w:rsidP="00AE6839">
      <w:pPr>
        <w:pStyle w:val="Heading1"/>
        <w:numPr>
          <w:ilvl w:val="0"/>
          <w:numId w:val="0"/>
        </w:numPr>
        <w:ind w:left="360" w:hanging="360"/>
        <w:jc w:val="center"/>
        <w:rPr>
          <w:sz w:val="36"/>
          <w:szCs w:val="36"/>
        </w:rPr>
      </w:pPr>
      <w:bookmarkStart w:id="49" w:name="_Toc32867876"/>
      <w:r w:rsidRPr="00AE6839">
        <w:rPr>
          <w:sz w:val="36"/>
          <w:szCs w:val="36"/>
        </w:rPr>
        <w:t>CHAPTER 2</w:t>
      </w:r>
      <w:bookmarkEnd w:id="49"/>
    </w:p>
    <w:p w14:paraId="3B5BA85B" w14:textId="77777777" w:rsidR="00452462" w:rsidRPr="00280EDF" w:rsidRDefault="00452462" w:rsidP="00AE6839">
      <w:pPr>
        <w:pStyle w:val="Heading1"/>
        <w:numPr>
          <w:ilvl w:val="0"/>
          <w:numId w:val="0"/>
        </w:numPr>
        <w:ind w:left="360" w:hanging="360"/>
        <w:jc w:val="center"/>
        <w:rPr>
          <w:sz w:val="40"/>
          <w:szCs w:val="40"/>
        </w:rPr>
      </w:pPr>
      <w:bookmarkStart w:id="50" w:name="_Toc32867877"/>
      <w:r w:rsidRPr="00280EDF">
        <w:rPr>
          <w:sz w:val="40"/>
          <w:szCs w:val="40"/>
        </w:rPr>
        <w:t>BACKGROUND AND EXISITING WORK</w:t>
      </w:r>
      <w:bookmarkEnd w:id="50"/>
    </w:p>
    <w:p w14:paraId="465691C9" w14:textId="77777777" w:rsidR="00452462" w:rsidRDefault="00452462">
      <w:pPr>
        <w:rPr>
          <w:b/>
          <w:bCs/>
          <w:sz w:val="36"/>
          <w:szCs w:val="36"/>
        </w:rPr>
      </w:pPr>
      <w:r>
        <w:rPr>
          <w:b/>
          <w:bCs/>
          <w:sz w:val="36"/>
          <w:szCs w:val="36"/>
        </w:rPr>
        <w:br w:type="page"/>
      </w:r>
    </w:p>
    <w:p w14:paraId="0223A6FD" w14:textId="5C7575BB" w:rsidR="00452462" w:rsidRDefault="00452462" w:rsidP="005A785E">
      <w:pPr>
        <w:pStyle w:val="Heading1"/>
      </w:pPr>
      <w:bookmarkStart w:id="51" w:name="_Toc32867878"/>
      <w:r>
        <w:lastRenderedPageBreak/>
        <w:t>Introduction</w:t>
      </w:r>
      <w:bookmarkEnd w:id="51"/>
    </w:p>
    <w:p w14:paraId="2CC9D8A8" w14:textId="7308524E" w:rsidR="00FB5078" w:rsidRDefault="00452462" w:rsidP="00452462">
      <w:r>
        <w:t xml:space="preserve">In this chapter, we are going to discuss about the </w:t>
      </w:r>
      <w:r w:rsidR="00606CA5">
        <w:t>existing systems that are related to C</w:t>
      </w:r>
      <w:r w:rsidR="00920A09">
        <w:t>NI</w:t>
      </w:r>
      <w:r w:rsidR="00606CA5">
        <w:t>R</w:t>
      </w:r>
      <w:r w:rsidR="00585250">
        <w:t xml:space="preserve"> </w:t>
      </w:r>
      <w:r w:rsidR="00606CA5">
        <w:t>(Context</w:t>
      </w:r>
      <w:r w:rsidR="00920A09">
        <w:t xml:space="preserve">ual News </w:t>
      </w:r>
      <w:r w:rsidR="00606CA5">
        <w:t>Information Retrieval). News researchers and students of journalism have</w:t>
      </w:r>
      <w:r w:rsidR="004D4872">
        <w:t xml:space="preserve"> </w:t>
      </w:r>
      <w:r w:rsidR="00606CA5">
        <w:t>to</w:t>
      </w:r>
      <w:r w:rsidR="004D4872">
        <w:t xml:space="preserve"> </w:t>
      </w:r>
      <w:r w:rsidR="00606CA5">
        <w:t>spend a lot of their time to research about different topics that are under their consideration. C</w:t>
      </w:r>
      <w:r w:rsidR="008947A6">
        <w:t>NIR</w:t>
      </w:r>
      <w:r w:rsidR="00606CA5">
        <w:t xml:space="preserve"> provides a solution to save their time and effort that they have to</w:t>
      </w:r>
      <w:r w:rsidR="003710D5">
        <w:t xml:space="preserve"> </w:t>
      </w:r>
      <w:r w:rsidR="00606CA5">
        <w:t>spend. They can just simply search and leave rest of the work to the system, C</w:t>
      </w:r>
      <w:r w:rsidR="008947A6">
        <w:t>NI</w:t>
      </w:r>
      <w:r w:rsidR="00606CA5">
        <w:t>R will search their related information and will retrieve the information related to their query.</w:t>
      </w:r>
      <w:r w:rsidR="004F1691">
        <w:t xml:space="preserve"> Google News is an existing system which does a pretty similar job, but it provides you </w:t>
      </w:r>
      <w:r w:rsidR="00C37358">
        <w:t>links,</w:t>
      </w:r>
      <w:r w:rsidR="004F1691">
        <w:t xml:space="preserve"> and you have to </w:t>
      </w:r>
      <w:commentRangeStart w:id="52"/>
      <w:r w:rsidR="004F1691">
        <w:t xml:space="preserve">physically </w:t>
      </w:r>
      <w:commentRangeEnd w:id="52"/>
      <w:r w:rsidR="00BA64DB">
        <w:rPr>
          <w:rStyle w:val="CommentReference"/>
        </w:rPr>
        <w:commentReference w:id="52"/>
      </w:r>
      <w:r w:rsidR="004F1691">
        <w:t>go through those links to get your desired information and it contains only articles and blogs. ABC News is another system which provides the link to sources and does</w:t>
      </w:r>
      <w:r w:rsidR="00DC3D44">
        <w:t xml:space="preserve"> </w:t>
      </w:r>
      <w:r w:rsidR="004F1691">
        <w:t>n</w:t>
      </w:r>
      <w:r w:rsidR="00DC3D44">
        <w:t>o</w:t>
      </w:r>
      <w:r w:rsidR="004F1691">
        <w:t xml:space="preserve">t have any mechanism to download </w:t>
      </w:r>
      <w:r w:rsidR="00FB5078">
        <w:t>the information on your system. C</w:t>
      </w:r>
      <w:r w:rsidR="002158B7">
        <w:t>NIR</w:t>
      </w:r>
      <w:r w:rsidR="00FB5078">
        <w:t xml:space="preserve"> will solve these problems.</w:t>
      </w:r>
    </w:p>
    <w:p w14:paraId="568966F8" w14:textId="1E0DDA41" w:rsidR="00FB5078" w:rsidRDefault="00FB5078" w:rsidP="005A785E">
      <w:pPr>
        <w:pStyle w:val="Heading2"/>
        <w:numPr>
          <w:ilvl w:val="1"/>
          <w:numId w:val="17"/>
        </w:numPr>
      </w:pPr>
      <w:bookmarkStart w:id="53" w:name="_Toc32867879"/>
      <w:r>
        <w:t>Existing Systems</w:t>
      </w:r>
      <w:bookmarkEnd w:id="53"/>
    </w:p>
    <w:p w14:paraId="704022F0" w14:textId="77777777" w:rsidR="00FB5078" w:rsidRDefault="00FB5078" w:rsidP="00FB5078">
      <w:r>
        <w:t>Following are some existing systems.</w:t>
      </w:r>
    </w:p>
    <w:p w14:paraId="67895223" w14:textId="77777777" w:rsidR="00452462" w:rsidRDefault="00FB5078" w:rsidP="00FB5078">
      <w:pPr>
        <w:pStyle w:val="Heading3"/>
      </w:pPr>
      <w:bookmarkStart w:id="54" w:name="_Toc32867880"/>
      <w:r>
        <w:t>Google News</w:t>
      </w:r>
      <w:bookmarkEnd w:id="54"/>
      <w:r w:rsidR="004F1691">
        <w:t xml:space="preserve"> </w:t>
      </w:r>
    </w:p>
    <w:p w14:paraId="1A20F9C9" w14:textId="77777777" w:rsidR="00FB5078" w:rsidRDefault="00FB5078" w:rsidP="00FB5078">
      <w:r>
        <w:t>Google News is a news aggregator application to search different news made by google. It provides the facility of daily updates, provides search facility, it provides different categories for the users to search information.</w:t>
      </w:r>
      <w:r w:rsidR="00D10EEC">
        <w:t xml:space="preserve"> But its drawback is that it only provides you with links and you have to </w:t>
      </w:r>
      <w:commentRangeStart w:id="55"/>
      <w:r w:rsidR="00D10EEC">
        <w:t xml:space="preserve">physically </w:t>
      </w:r>
      <w:commentRangeEnd w:id="55"/>
      <w:r w:rsidR="00BA64DB">
        <w:rPr>
          <w:rStyle w:val="CommentReference"/>
        </w:rPr>
        <w:commentReference w:id="55"/>
      </w:r>
      <w:r w:rsidR="00D10EEC">
        <w:t>visit those links and there is no mechanism to download the information.</w:t>
      </w:r>
    </w:p>
    <w:p w14:paraId="7E1B4B2A" w14:textId="77777777" w:rsidR="00D10EEC" w:rsidRDefault="00D10EEC" w:rsidP="00D10EEC">
      <w:pPr>
        <w:pStyle w:val="Heading3"/>
      </w:pPr>
      <w:bookmarkStart w:id="56" w:name="_Toc32867881"/>
      <w:r>
        <w:t>ABC News</w:t>
      </w:r>
      <w:bookmarkEnd w:id="56"/>
    </w:p>
    <w:p w14:paraId="781F7E78" w14:textId="45308D18" w:rsidR="00D10EEC" w:rsidRDefault="00D10EEC" w:rsidP="00D10EEC">
      <w:r>
        <w:t>ABC News is another news website by American Broadcast Company</w:t>
      </w:r>
      <w:r w:rsidR="0061032F">
        <w:t xml:space="preserve">. It provides searching facility and allows you to see latest stories. But </w:t>
      </w:r>
      <w:r w:rsidR="00C37358">
        <w:t>again,</w:t>
      </w:r>
      <w:r w:rsidR="0061032F">
        <w:t xml:space="preserve"> it does</w:t>
      </w:r>
      <w:r w:rsidR="0056431D">
        <w:t xml:space="preserve"> not</w:t>
      </w:r>
      <w:r w:rsidR="0061032F">
        <w:t xml:space="preserve"> have any mechanism to download information and also it does</w:t>
      </w:r>
      <w:r w:rsidR="00FF030B">
        <w:t xml:space="preserve"> not</w:t>
      </w:r>
      <w:r w:rsidR="0061032F">
        <w:t xml:space="preserve"> </w:t>
      </w:r>
      <w:del w:id="57" w:author="Engr .M Umer Haroon ." w:date="2020-02-19T07:56:00Z">
        <w:r w:rsidR="0061032F" w:rsidDel="00BA64DB">
          <w:delText>analyses</w:delText>
        </w:r>
      </w:del>
      <w:ins w:id="58" w:author="Engr .M Umer Haroon ." w:date="2020-02-19T07:56:00Z">
        <w:r w:rsidR="00BA64DB">
          <w:t>analyse</w:t>
        </w:r>
      </w:ins>
      <w:r w:rsidR="0061032F">
        <w:t xml:space="preserve"> pictorial information and E-Papers.</w:t>
      </w:r>
    </w:p>
    <w:p w14:paraId="6B43B74E" w14:textId="77777777" w:rsidR="0061032F" w:rsidRDefault="0061032F" w:rsidP="0061032F">
      <w:pPr>
        <w:pStyle w:val="Heading2"/>
      </w:pPr>
      <w:bookmarkStart w:id="59" w:name="_Toc32867882"/>
      <w:r>
        <w:t>Limitations of Existing Systems</w:t>
      </w:r>
      <w:bookmarkEnd w:id="59"/>
    </w:p>
    <w:p w14:paraId="1FDC12F7" w14:textId="77777777" w:rsidR="0061032F" w:rsidRDefault="0061032F" w:rsidP="0061032F">
      <w:pPr>
        <w:pStyle w:val="Heading3"/>
      </w:pPr>
      <w:bookmarkStart w:id="60" w:name="_Toc32867883"/>
      <w:r>
        <w:t>Provid</w:t>
      </w:r>
      <w:r w:rsidR="00F50B47">
        <w:t>ing</w:t>
      </w:r>
      <w:r>
        <w:t xml:space="preserve"> Links</w:t>
      </w:r>
      <w:bookmarkEnd w:id="60"/>
    </w:p>
    <w:p w14:paraId="58D0494C" w14:textId="3F512036" w:rsidR="0061032F" w:rsidRDefault="0061032F" w:rsidP="0061032F">
      <w:r>
        <w:t>All these existing systems provide links to resources but does</w:t>
      </w:r>
      <w:r w:rsidR="00FF030B">
        <w:t xml:space="preserve"> not</w:t>
      </w:r>
      <w:r>
        <w:t xml:space="preserve"> provide you with the extracted information that is relevant to your searched query.</w:t>
      </w:r>
    </w:p>
    <w:p w14:paraId="4998D1F5" w14:textId="77777777" w:rsidR="0061032F" w:rsidRDefault="005D3DA2" w:rsidP="0061032F">
      <w:pPr>
        <w:pStyle w:val="Heading3"/>
      </w:pPr>
      <w:bookmarkStart w:id="61" w:name="_Toc32867884"/>
      <w:r>
        <w:t>Unavailability</w:t>
      </w:r>
      <w:r w:rsidR="0061032F">
        <w:t xml:space="preserve"> of Information in Document Form</w:t>
      </w:r>
      <w:bookmarkEnd w:id="61"/>
    </w:p>
    <w:p w14:paraId="06BB8CAF" w14:textId="1E4D3165" w:rsidR="0061032F" w:rsidRDefault="0061032F" w:rsidP="0061032F">
      <w:r>
        <w:t>Google News and ABC News does</w:t>
      </w:r>
      <w:r w:rsidR="001713AB">
        <w:t xml:space="preserve"> not</w:t>
      </w:r>
      <w:r>
        <w:t xml:space="preserve"> have any mechanism to download the extracted information in the form of a document.</w:t>
      </w:r>
    </w:p>
    <w:p w14:paraId="6410BF88" w14:textId="77777777" w:rsidR="00F50B47" w:rsidRDefault="005D3DA2" w:rsidP="00F50B47">
      <w:pPr>
        <w:pStyle w:val="Heading3"/>
      </w:pPr>
      <w:bookmarkStart w:id="62" w:name="_Toc32867885"/>
      <w:r>
        <w:lastRenderedPageBreak/>
        <w:t xml:space="preserve">Not </w:t>
      </w:r>
      <w:r w:rsidR="00F50B47">
        <w:t>Analysing Pictorial Information</w:t>
      </w:r>
      <w:bookmarkEnd w:id="62"/>
      <w:r w:rsidR="00F50B47">
        <w:t xml:space="preserve"> </w:t>
      </w:r>
    </w:p>
    <w:p w14:paraId="7190B9D1" w14:textId="253199CB" w:rsidR="00F50B47" w:rsidRDefault="00F50B47" w:rsidP="00F50B47">
      <w:r>
        <w:t>ABC News does</w:t>
      </w:r>
      <w:r w:rsidR="009F5476">
        <w:t xml:space="preserve"> not</w:t>
      </w:r>
      <w:r>
        <w:t xml:space="preserve"> analyse pictorial information. It only analyses the information that is available in the form of text.</w:t>
      </w:r>
    </w:p>
    <w:p w14:paraId="583578F7" w14:textId="77777777" w:rsidR="00F50B47" w:rsidRDefault="00F50B47" w:rsidP="00F50B47">
      <w:pPr>
        <w:pStyle w:val="Heading3"/>
      </w:pPr>
      <w:bookmarkStart w:id="63" w:name="_Toc32867886"/>
      <w:r>
        <w:t>Time Consuming</w:t>
      </w:r>
      <w:bookmarkEnd w:id="63"/>
    </w:p>
    <w:p w14:paraId="166E8741" w14:textId="77777777" w:rsidR="00F50B47" w:rsidRDefault="00F50B47" w:rsidP="00F50B47">
      <w:r>
        <w:t>These existing systems provides links and users have to open each link individually and have to search for the data that is relevant to their context, it is really time consuming.</w:t>
      </w:r>
    </w:p>
    <w:p w14:paraId="29479531" w14:textId="77777777" w:rsidR="00F50B47" w:rsidRDefault="00F50B47" w:rsidP="00F50B47">
      <w:pPr>
        <w:pStyle w:val="Heading3"/>
      </w:pPr>
      <w:r>
        <w:t xml:space="preserve"> </w:t>
      </w:r>
      <w:bookmarkStart w:id="64" w:name="_Toc32867887"/>
      <w:r>
        <w:t>Presenting the information</w:t>
      </w:r>
      <w:bookmarkEnd w:id="64"/>
    </w:p>
    <w:p w14:paraId="3A3344B4" w14:textId="3679AD02" w:rsidR="00F50B47" w:rsidRDefault="00F50B47" w:rsidP="00F50B47">
      <w:r>
        <w:t>These existing systems does</w:t>
      </w:r>
      <w:r w:rsidR="006B0BED">
        <w:t xml:space="preserve"> not</w:t>
      </w:r>
      <w:r>
        <w:t xml:space="preserve"> present the information, rather they just show the links.</w:t>
      </w:r>
    </w:p>
    <w:p w14:paraId="5BDF874E" w14:textId="77777777" w:rsidR="00F50B47" w:rsidRDefault="005D3DA2" w:rsidP="005D3DA2">
      <w:pPr>
        <w:pStyle w:val="Heading2"/>
      </w:pPr>
      <w:bookmarkStart w:id="65" w:name="_Toc32867888"/>
      <w:r>
        <w:t>Solutions to Limitations of Existing Systems</w:t>
      </w:r>
      <w:bookmarkEnd w:id="65"/>
    </w:p>
    <w:p w14:paraId="295693FA" w14:textId="77777777" w:rsidR="005D3DA2" w:rsidRDefault="005D3DA2" w:rsidP="005D3DA2">
      <w:pPr>
        <w:pStyle w:val="Heading3"/>
      </w:pPr>
      <w:bookmarkStart w:id="66" w:name="_Toc32867889"/>
      <w:r>
        <w:t>Providing Links</w:t>
      </w:r>
      <w:bookmarkEnd w:id="66"/>
    </w:p>
    <w:p w14:paraId="7977B316" w14:textId="1353F139" w:rsidR="005D3DA2" w:rsidRDefault="005D3DA2" w:rsidP="005D3DA2">
      <w:r>
        <w:t>C</w:t>
      </w:r>
      <w:r w:rsidR="000C57AA">
        <w:t>NI</w:t>
      </w:r>
      <w:r>
        <w:t>R extracts the information and shows it to the user rather than just giving the links.</w:t>
      </w:r>
    </w:p>
    <w:p w14:paraId="001E47F6" w14:textId="77777777" w:rsidR="005D3DA2" w:rsidRDefault="005D3DA2" w:rsidP="005D3DA2">
      <w:pPr>
        <w:pStyle w:val="Heading3"/>
      </w:pPr>
      <w:bookmarkStart w:id="67" w:name="_Toc32867890"/>
      <w:r>
        <w:t>Availability of Information in Document Form</w:t>
      </w:r>
      <w:bookmarkEnd w:id="67"/>
    </w:p>
    <w:p w14:paraId="24BB4A50" w14:textId="664F0091" w:rsidR="005D3DA2" w:rsidRDefault="005D3DA2" w:rsidP="005D3DA2">
      <w:r>
        <w:t>C</w:t>
      </w:r>
      <w:r w:rsidR="000C57AA">
        <w:t>N</w:t>
      </w:r>
      <w:r>
        <w:t>IR provides a feature to download the information that you searched in the form of a document or you can just read the information.</w:t>
      </w:r>
    </w:p>
    <w:p w14:paraId="401E9D68" w14:textId="77777777" w:rsidR="005D3DA2" w:rsidRDefault="005D3DA2" w:rsidP="005D3DA2">
      <w:pPr>
        <w:pStyle w:val="Heading3"/>
      </w:pPr>
      <w:bookmarkStart w:id="68" w:name="_Toc32867891"/>
      <w:r>
        <w:t>Analysing Pictorial Information</w:t>
      </w:r>
      <w:bookmarkEnd w:id="68"/>
    </w:p>
    <w:p w14:paraId="71896570" w14:textId="5D75BD79" w:rsidR="005D3DA2" w:rsidRDefault="005D3DA2" w:rsidP="005D3DA2">
      <w:r>
        <w:t>Analysing the information present in the form of image snippets etc</w:t>
      </w:r>
      <w:r w:rsidR="00DF4D0F">
        <w:t>.</w:t>
      </w:r>
      <w:r>
        <w:t xml:space="preserve"> </w:t>
      </w:r>
      <w:r w:rsidR="00DF4D0F">
        <w:t>I</w:t>
      </w:r>
      <w:r>
        <w:t>s also an important task. C</w:t>
      </w:r>
      <w:r w:rsidR="000C57AA">
        <w:t>NI</w:t>
      </w:r>
      <w:r>
        <w:t>R analyses those image snippets and other pictorial means of information.</w:t>
      </w:r>
    </w:p>
    <w:p w14:paraId="3F055E8B" w14:textId="77777777" w:rsidR="005D3DA2" w:rsidRDefault="005D3DA2" w:rsidP="005D3DA2">
      <w:pPr>
        <w:pStyle w:val="Heading3"/>
      </w:pPr>
      <w:bookmarkStart w:id="69" w:name="_Toc32867892"/>
      <w:r>
        <w:t>Time Saving</w:t>
      </w:r>
      <w:bookmarkEnd w:id="69"/>
    </w:p>
    <w:p w14:paraId="4C08C0DA" w14:textId="326EB87D" w:rsidR="005D3DA2" w:rsidRDefault="005D3DA2" w:rsidP="005D3DA2">
      <w:r>
        <w:t>C</w:t>
      </w:r>
      <w:r w:rsidR="000C57AA">
        <w:t>NI</w:t>
      </w:r>
      <w:r>
        <w:t>R saves the time of user because user does</w:t>
      </w:r>
      <w:r w:rsidR="00A82DB9">
        <w:t xml:space="preserve"> not</w:t>
      </w:r>
      <w:r>
        <w:t xml:space="preserve"> have to go through all the individual links by himself, instead he can search for the information and leave the work to the system which searches for the relevant information </w:t>
      </w:r>
      <w:r w:rsidR="0064342E">
        <w:t>and extracts the information for the user.</w:t>
      </w:r>
    </w:p>
    <w:p w14:paraId="06DB5A8B" w14:textId="77777777" w:rsidR="00891B6F" w:rsidRDefault="00891B6F" w:rsidP="00891B6F">
      <w:pPr>
        <w:pStyle w:val="Heading3"/>
      </w:pPr>
      <w:bookmarkStart w:id="70" w:name="_Toc32867893"/>
      <w:r>
        <w:t>Presenting the information</w:t>
      </w:r>
      <w:bookmarkEnd w:id="70"/>
    </w:p>
    <w:p w14:paraId="282D36D4" w14:textId="71C3333D" w:rsidR="001828E5" w:rsidRDefault="001828E5" w:rsidP="001828E5">
      <w:r>
        <w:t>C</w:t>
      </w:r>
      <w:r w:rsidR="000C57AA">
        <w:t>NI</w:t>
      </w:r>
      <w:r>
        <w:t xml:space="preserve">R presents the information in a readable form, also the user can download the information in the form of </w:t>
      </w:r>
      <w:r w:rsidR="000C57AA">
        <w:t>CSV</w:t>
      </w:r>
      <w:r>
        <w:t xml:space="preserve"> file</w:t>
      </w:r>
      <w:r w:rsidR="008C5F20">
        <w:t>. S</w:t>
      </w:r>
      <w:r>
        <w:t>o</w:t>
      </w:r>
      <w:r w:rsidR="008C5F20">
        <w:t>,</w:t>
      </w:r>
      <w:r>
        <w:t xml:space="preserve"> the system provides the information in readable form online and also in </w:t>
      </w:r>
      <w:r w:rsidR="001B309D">
        <w:t>CSV</w:t>
      </w:r>
      <w:r>
        <w:t>.</w:t>
      </w:r>
    </w:p>
    <w:p w14:paraId="699D1C8F" w14:textId="77777777" w:rsidR="001828E5" w:rsidRPr="002660D1" w:rsidRDefault="001828E5" w:rsidP="001828E5">
      <w:pPr>
        <w:pStyle w:val="Heading2"/>
        <w:spacing w:before="200" w:line="360" w:lineRule="auto"/>
      </w:pPr>
      <w:bookmarkStart w:id="71" w:name="_Toc26109186"/>
      <w:bookmarkStart w:id="72" w:name="_Toc26830242"/>
      <w:bookmarkStart w:id="73" w:name="_Toc32867894"/>
      <w:r w:rsidRPr="002660D1">
        <w:t xml:space="preserve">Comparison of </w:t>
      </w:r>
      <w:r w:rsidR="00196FDD">
        <w:t>E</w:t>
      </w:r>
      <w:r w:rsidRPr="002660D1">
        <w:t xml:space="preserve">xisting </w:t>
      </w:r>
      <w:r w:rsidR="00196FDD">
        <w:t>S</w:t>
      </w:r>
      <w:r w:rsidRPr="002660D1">
        <w:t xml:space="preserve">ystems and </w:t>
      </w:r>
      <w:r w:rsidR="00196FDD">
        <w:t>P</w:t>
      </w:r>
      <w:r w:rsidRPr="002660D1">
        <w:t xml:space="preserve">roposed </w:t>
      </w:r>
      <w:r w:rsidR="00196FDD">
        <w:t>S</w:t>
      </w:r>
      <w:r w:rsidRPr="002660D1">
        <w:t>ystem</w:t>
      </w:r>
      <w:bookmarkEnd w:id="71"/>
      <w:bookmarkEnd w:id="72"/>
      <w:bookmarkEnd w:id="73"/>
    </w:p>
    <w:p w14:paraId="6E24BC3C" w14:textId="6DE9AD1C" w:rsidR="00282338" w:rsidRDefault="001828E5" w:rsidP="00627B0E">
      <w:r>
        <w:t>A comparison between C</w:t>
      </w:r>
      <w:r w:rsidR="00355D5C">
        <w:t>NI</w:t>
      </w:r>
      <w:r>
        <w:t>R and the two existing systems is given below.</w:t>
      </w:r>
    </w:p>
    <w:p w14:paraId="38A30FF2" w14:textId="62A78BA8" w:rsidR="00BA2C19" w:rsidRDefault="00BA2C19" w:rsidP="00627B0E"/>
    <w:p w14:paraId="50A59694" w14:textId="7B8E90D7" w:rsidR="00BA2C19" w:rsidRDefault="00BA2C19" w:rsidP="00FF27CC">
      <w:pPr>
        <w:pStyle w:val="Caption"/>
        <w:jc w:val="center"/>
      </w:pPr>
    </w:p>
    <w:p w14:paraId="27578995" w14:textId="28519B2B" w:rsidR="00BA2C19" w:rsidRDefault="00BA2C19" w:rsidP="00627B0E"/>
    <w:p w14:paraId="5DBA9045" w14:textId="593D8420" w:rsidR="00FF27CC" w:rsidRDefault="00FF27CC" w:rsidP="00627B0E"/>
    <w:p w14:paraId="2802B065" w14:textId="6B62A4F2" w:rsidR="00FF27CC" w:rsidRPr="00FF27CC" w:rsidRDefault="00FF27CC" w:rsidP="00FF27CC">
      <w:pPr>
        <w:pStyle w:val="Caption"/>
        <w:jc w:val="center"/>
        <w:rPr>
          <w:i w:val="0"/>
          <w:iCs w:val="0"/>
          <w:sz w:val="20"/>
          <w:szCs w:val="20"/>
        </w:rPr>
      </w:pPr>
      <w:bookmarkStart w:id="74" w:name="_Toc32870343"/>
      <w:r w:rsidRPr="00FF27CC">
        <w:rPr>
          <w:i w:val="0"/>
          <w:iCs w:val="0"/>
          <w:sz w:val="20"/>
          <w:szCs w:val="20"/>
        </w:rPr>
        <w:lastRenderedPageBreak/>
        <w:t xml:space="preserve">Table </w:t>
      </w:r>
      <w:r w:rsidRPr="00FF27CC">
        <w:rPr>
          <w:i w:val="0"/>
          <w:iCs w:val="0"/>
          <w:sz w:val="20"/>
          <w:szCs w:val="20"/>
        </w:rPr>
        <w:fldChar w:fldCharType="begin"/>
      </w:r>
      <w:r w:rsidRPr="00FF27CC">
        <w:rPr>
          <w:i w:val="0"/>
          <w:iCs w:val="0"/>
          <w:sz w:val="20"/>
          <w:szCs w:val="20"/>
        </w:rPr>
        <w:instrText xml:space="preserve"> SEQ Table \* ARABIC </w:instrText>
      </w:r>
      <w:r w:rsidRPr="00FF27CC">
        <w:rPr>
          <w:i w:val="0"/>
          <w:iCs w:val="0"/>
          <w:sz w:val="20"/>
          <w:szCs w:val="20"/>
        </w:rPr>
        <w:fldChar w:fldCharType="separate"/>
      </w:r>
      <w:r w:rsidR="003C23B3">
        <w:rPr>
          <w:i w:val="0"/>
          <w:iCs w:val="0"/>
          <w:noProof/>
          <w:sz w:val="20"/>
          <w:szCs w:val="20"/>
        </w:rPr>
        <w:t>2</w:t>
      </w:r>
      <w:r w:rsidRPr="00FF27CC">
        <w:rPr>
          <w:i w:val="0"/>
          <w:iCs w:val="0"/>
          <w:sz w:val="20"/>
          <w:szCs w:val="20"/>
        </w:rPr>
        <w:fldChar w:fldCharType="end"/>
      </w:r>
      <w:r w:rsidRPr="00FF27CC">
        <w:rPr>
          <w:i w:val="0"/>
          <w:iCs w:val="0"/>
          <w:sz w:val="20"/>
          <w:szCs w:val="20"/>
          <w:lang w:val="en-US"/>
        </w:rPr>
        <w:t xml:space="preserve">.1:  Comparison of </w:t>
      </w:r>
      <w:r w:rsidR="0037133B">
        <w:rPr>
          <w:i w:val="0"/>
          <w:iCs w:val="0"/>
          <w:sz w:val="20"/>
          <w:szCs w:val="20"/>
          <w:lang w:val="en-US"/>
        </w:rPr>
        <w:t>e</w:t>
      </w:r>
      <w:r w:rsidRPr="00FF27CC">
        <w:rPr>
          <w:i w:val="0"/>
          <w:iCs w:val="0"/>
          <w:sz w:val="20"/>
          <w:szCs w:val="20"/>
          <w:lang w:val="en-US"/>
        </w:rPr>
        <w:t>xisting and proposed system</w:t>
      </w:r>
      <w:bookmarkEnd w:id="74"/>
    </w:p>
    <w:tbl>
      <w:tblPr>
        <w:tblStyle w:val="TableGrid"/>
        <w:tblW w:w="0" w:type="auto"/>
        <w:tblLook w:val="04A0" w:firstRow="1" w:lastRow="0" w:firstColumn="1" w:lastColumn="0" w:noHBand="0" w:noVBand="1"/>
      </w:tblPr>
      <w:tblGrid>
        <w:gridCol w:w="2213"/>
        <w:gridCol w:w="2206"/>
        <w:gridCol w:w="2203"/>
        <w:gridCol w:w="2034"/>
      </w:tblGrid>
      <w:tr w:rsidR="001828E5" w14:paraId="27776710" w14:textId="77777777" w:rsidTr="00196FDD">
        <w:trPr>
          <w:trHeight w:val="764"/>
        </w:trPr>
        <w:tc>
          <w:tcPr>
            <w:tcW w:w="2226" w:type="dxa"/>
          </w:tcPr>
          <w:p w14:paraId="5E0FBCF2" w14:textId="77777777" w:rsidR="001828E5" w:rsidRPr="004310B7" w:rsidRDefault="001828E5" w:rsidP="001828E5">
            <w:pPr>
              <w:rPr>
                <w:b/>
                <w:bCs/>
              </w:rPr>
            </w:pPr>
            <w:r w:rsidRPr="004310B7">
              <w:rPr>
                <w:b/>
                <w:bCs/>
              </w:rPr>
              <w:t>Features</w:t>
            </w:r>
          </w:p>
        </w:tc>
        <w:tc>
          <w:tcPr>
            <w:tcW w:w="2226" w:type="dxa"/>
          </w:tcPr>
          <w:p w14:paraId="1CD07C7D" w14:textId="77777777" w:rsidR="001828E5" w:rsidRPr="004310B7" w:rsidRDefault="001828E5" w:rsidP="001828E5">
            <w:pPr>
              <w:rPr>
                <w:b/>
                <w:bCs/>
              </w:rPr>
            </w:pPr>
            <w:r w:rsidRPr="004310B7">
              <w:rPr>
                <w:b/>
                <w:bCs/>
              </w:rPr>
              <w:t>Google News</w:t>
            </w:r>
          </w:p>
        </w:tc>
        <w:tc>
          <w:tcPr>
            <w:tcW w:w="2226" w:type="dxa"/>
          </w:tcPr>
          <w:p w14:paraId="05448275" w14:textId="77777777" w:rsidR="001828E5" w:rsidRPr="004310B7" w:rsidRDefault="001828E5" w:rsidP="001828E5">
            <w:pPr>
              <w:rPr>
                <w:b/>
                <w:bCs/>
              </w:rPr>
            </w:pPr>
            <w:r w:rsidRPr="004310B7">
              <w:rPr>
                <w:b/>
                <w:bCs/>
              </w:rPr>
              <w:t>ABC News</w:t>
            </w:r>
          </w:p>
        </w:tc>
        <w:tc>
          <w:tcPr>
            <w:tcW w:w="2047" w:type="dxa"/>
          </w:tcPr>
          <w:p w14:paraId="304D7B13" w14:textId="77777777" w:rsidR="001828E5" w:rsidRPr="004310B7" w:rsidRDefault="001828E5" w:rsidP="001828E5">
            <w:pPr>
              <w:rPr>
                <w:b/>
                <w:bCs/>
              </w:rPr>
            </w:pPr>
            <w:r w:rsidRPr="004310B7">
              <w:rPr>
                <w:b/>
                <w:bCs/>
              </w:rPr>
              <w:t>Proposed System</w:t>
            </w:r>
          </w:p>
        </w:tc>
      </w:tr>
      <w:tr w:rsidR="001828E5" w14:paraId="54298842" w14:textId="77777777" w:rsidTr="00196FDD">
        <w:trPr>
          <w:trHeight w:val="710"/>
        </w:trPr>
        <w:tc>
          <w:tcPr>
            <w:tcW w:w="2226" w:type="dxa"/>
          </w:tcPr>
          <w:p w14:paraId="2AB99E84" w14:textId="77777777" w:rsidR="001828E5" w:rsidRDefault="001828E5" w:rsidP="001828E5">
            <w:r>
              <w:t>Text Extraction</w:t>
            </w:r>
          </w:p>
        </w:tc>
        <w:tc>
          <w:tcPr>
            <w:tcW w:w="2226" w:type="dxa"/>
          </w:tcPr>
          <w:p w14:paraId="2E02EF4B" w14:textId="77777777" w:rsidR="001828E5" w:rsidRDefault="00196FDD" w:rsidP="001828E5">
            <w:r>
              <w:t>No</w:t>
            </w:r>
          </w:p>
        </w:tc>
        <w:tc>
          <w:tcPr>
            <w:tcW w:w="2226" w:type="dxa"/>
          </w:tcPr>
          <w:p w14:paraId="41A2D2B5" w14:textId="77777777" w:rsidR="001828E5" w:rsidRDefault="00196FDD" w:rsidP="001828E5">
            <w:r>
              <w:t>No</w:t>
            </w:r>
          </w:p>
        </w:tc>
        <w:tc>
          <w:tcPr>
            <w:tcW w:w="2047" w:type="dxa"/>
          </w:tcPr>
          <w:p w14:paraId="1E7A4804" w14:textId="77777777" w:rsidR="001828E5" w:rsidRDefault="00196FDD" w:rsidP="001828E5">
            <w:r>
              <w:t>Yes</w:t>
            </w:r>
          </w:p>
        </w:tc>
      </w:tr>
      <w:tr w:rsidR="001828E5" w14:paraId="186F6B34" w14:textId="77777777" w:rsidTr="00196FDD">
        <w:trPr>
          <w:trHeight w:val="890"/>
        </w:trPr>
        <w:tc>
          <w:tcPr>
            <w:tcW w:w="2226" w:type="dxa"/>
          </w:tcPr>
          <w:p w14:paraId="585D3EC4" w14:textId="77777777" w:rsidR="001828E5" w:rsidRDefault="001828E5" w:rsidP="001828E5">
            <w:r>
              <w:t>Text Extraction from Pictures</w:t>
            </w:r>
          </w:p>
        </w:tc>
        <w:tc>
          <w:tcPr>
            <w:tcW w:w="2226" w:type="dxa"/>
          </w:tcPr>
          <w:p w14:paraId="0C3DC989" w14:textId="77777777" w:rsidR="001828E5" w:rsidRDefault="00196FDD" w:rsidP="001828E5">
            <w:r>
              <w:t>No</w:t>
            </w:r>
          </w:p>
        </w:tc>
        <w:tc>
          <w:tcPr>
            <w:tcW w:w="2226" w:type="dxa"/>
          </w:tcPr>
          <w:p w14:paraId="39694890" w14:textId="77777777" w:rsidR="001828E5" w:rsidRDefault="00196FDD" w:rsidP="001828E5">
            <w:r>
              <w:t>No</w:t>
            </w:r>
          </w:p>
        </w:tc>
        <w:tc>
          <w:tcPr>
            <w:tcW w:w="2047" w:type="dxa"/>
          </w:tcPr>
          <w:p w14:paraId="17119435" w14:textId="77777777" w:rsidR="001828E5" w:rsidRDefault="00196FDD" w:rsidP="001828E5">
            <w:r>
              <w:t>Yes</w:t>
            </w:r>
          </w:p>
        </w:tc>
      </w:tr>
      <w:tr w:rsidR="001828E5" w14:paraId="4CB1DE0A" w14:textId="77777777" w:rsidTr="00196FDD">
        <w:trPr>
          <w:trHeight w:val="710"/>
        </w:trPr>
        <w:tc>
          <w:tcPr>
            <w:tcW w:w="2226" w:type="dxa"/>
          </w:tcPr>
          <w:p w14:paraId="05707B57" w14:textId="3748DF07" w:rsidR="001828E5" w:rsidRDefault="006D6838" w:rsidP="001828E5">
            <w:r>
              <w:t>Analyzation</w:t>
            </w:r>
            <w:r w:rsidR="0033450C">
              <w:t xml:space="preserve"> of users script</w:t>
            </w:r>
          </w:p>
        </w:tc>
        <w:tc>
          <w:tcPr>
            <w:tcW w:w="2226" w:type="dxa"/>
          </w:tcPr>
          <w:p w14:paraId="47387D17" w14:textId="77777777" w:rsidR="001828E5" w:rsidRDefault="00196FDD" w:rsidP="001828E5">
            <w:r>
              <w:t>No</w:t>
            </w:r>
          </w:p>
        </w:tc>
        <w:tc>
          <w:tcPr>
            <w:tcW w:w="2226" w:type="dxa"/>
          </w:tcPr>
          <w:p w14:paraId="5D23B5F1" w14:textId="77777777" w:rsidR="001828E5" w:rsidRDefault="00196FDD" w:rsidP="001828E5">
            <w:r>
              <w:t>No</w:t>
            </w:r>
          </w:p>
        </w:tc>
        <w:tc>
          <w:tcPr>
            <w:tcW w:w="2047" w:type="dxa"/>
          </w:tcPr>
          <w:p w14:paraId="3E07CF8B" w14:textId="77777777" w:rsidR="001828E5" w:rsidRDefault="00196FDD" w:rsidP="001828E5">
            <w:r>
              <w:t>Yes</w:t>
            </w:r>
          </w:p>
        </w:tc>
      </w:tr>
      <w:tr w:rsidR="001828E5" w14:paraId="0C6539D1" w14:textId="77777777" w:rsidTr="00196FDD">
        <w:trPr>
          <w:trHeight w:val="710"/>
        </w:trPr>
        <w:tc>
          <w:tcPr>
            <w:tcW w:w="2226" w:type="dxa"/>
          </w:tcPr>
          <w:p w14:paraId="5E9FF79A" w14:textId="77777777" w:rsidR="001828E5" w:rsidRDefault="00196FDD" w:rsidP="001828E5">
            <w:r>
              <w:t>Download Option</w:t>
            </w:r>
          </w:p>
        </w:tc>
        <w:tc>
          <w:tcPr>
            <w:tcW w:w="2226" w:type="dxa"/>
          </w:tcPr>
          <w:p w14:paraId="39EAC435" w14:textId="77777777" w:rsidR="001828E5" w:rsidRDefault="00196FDD" w:rsidP="001828E5">
            <w:r>
              <w:t>No</w:t>
            </w:r>
          </w:p>
        </w:tc>
        <w:tc>
          <w:tcPr>
            <w:tcW w:w="2226" w:type="dxa"/>
          </w:tcPr>
          <w:p w14:paraId="7E76095B" w14:textId="77777777" w:rsidR="001828E5" w:rsidRDefault="00196FDD" w:rsidP="001828E5">
            <w:r>
              <w:t>Yes</w:t>
            </w:r>
          </w:p>
        </w:tc>
        <w:tc>
          <w:tcPr>
            <w:tcW w:w="2047" w:type="dxa"/>
          </w:tcPr>
          <w:p w14:paraId="1151DBAD" w14:textId="77777777" w:rsidR="001828E5" w:rsidRDefault="00196FDD" w:rsidP="001828E5">
            <w:r>
              <w:t>Yes</w:t>
            </w:r>
          </w:p>
        </w:tc>
      </w:tr>
      <w:tr w:rsidR="001828E5" w14:paraId="7B205B35" w14:textId="77777777" w:rsidTr="00196FDD">
        <w:trPr>
          <w:trHeight w:val="890"/>
        </w:trPr>
        <w:tc>
          <w:tcPr>
            <w:tcW w:w="2226" w:type="dxa"/>
          </w:tcPr>
          <w:p w14:paraId="2267C2B8" w14:textId="77777777" w:rsidR="001828E5" w:rsidRDefault="00196FDD" w:rsidP="001828E5">
            <w:r>
              <w:t>Searching Option</w:t>
            </w:r>
          </w:p>
        </w:tc>
        <w:tc>
          <w:tcPr>
            <w:tcW w:w="2226" w:type="dxa"/>
          </w:tcPr>
          <w:p w14:paraId="01A5E4BD" w14:textId="77777777" w:rsidR="001828E5" w:rsidRDefault="00196FDD" w:rsidP="001828E5">
            <w:r>
              <w:t>Yes</w:t>
            </w:r>
          </w:p>
        </w:tc>
        <w:tc>
          <w:tcPr>
            <w:tcW w:w="2226" w:type="dxa"/>
          </w:tcPr>
          <w:p w14:paraId="5444DC9C" w14:textId="77777777" w:rsidR="001828E5" w:rsidRDefault="00196FDD" w:rsidP="001828E5">
            <w:r>
              <w:t>Yes</w:t>
            </w:r>
          </w:p>
        </w:tc>
        <w:tc>
          <w:tcPr>
            <w:tcW w:w="2047" w:type="dxa"/>
          </w:tcPr>
          <w:p w14:paraId="70D01E1E" w14:textId="77777777" w:rsidR="001828E5" w:rsidRDefault="00196FDD" w:rsidP="001828E5">
            <w:r>
              <w:t>Yes</w:t>
            </w:r>
          </w:p>
        </w:tc>
      </w:tr>
    </w:tbl>
    <w:p w14:paraId="2357F944" w14:textId="77777777" w:rsidR="001828E5" w:rsidRDefault="001828E5" w:rsidP="001828E5"/>
    <w:p w14:paraId="010266AC" w14:textId="77777777" w:rsidR="00196FDD" w:rsidRDefault="000D599C" w:rsidP="000D599C">
      <w:pPr>
        <w:pStyle w:val="Heading2"/>
      </w:pPr>
      <w:bookmarkStart w:id="75" w:name="_Toc32867895"/>
      <w:r>
        <w:t>Summary</w:t>
      </w:r>
      <w:bookmarkEnd w:id="75"/>
    </w:p>
    <w:p w14:paraId="5429741A" w14:textId="046D5566" w:rsidR="0060689E" w:rsidRDefault="0060689E" w:rsidP="0060689E">
      <w:r>
        <w:t xml:space="preserve">In this section, we will summarize that some existing systems for news search are Google News, ABC News etc but they all lack at some point </w:t>
      </w:r>
      <w:r w:rsidR="00E01C61">
        <w:t>i.e.</w:t>
      </w:r>
      <w:r>
        <w:t xml:space="preserve"> data representation or download option etc. The proposed system solves these problems and tackles these features. In this way, the proposed system will facilitate its users and will provide them ease and convenience.</w:t>
      </w:r>
    </w:p>
    <w:p w14:paraId="5557FC50" w14:textId="63AD085B" w:rsidR="0060689E" w:rsidRPr="0060689E" w:rsidRDefault="0060689E" w:rsidP="0060689E">
      <w:r>
        <w:t xml:space="preserve">Most Importantly, the proposed system </w:t>
      </w:r>
      <w:r w:rsidR="00FD793F">
        <w:t>saves the time of its users and searches the information on their behalf rather than letting them go through the individual links themselves, and then the user can download and keep the results with himself which further provides convenience.</w:t>
      </w:r>
    </w:p>
    <w:p w14:paraId="2B775976" w14:textId="21A3CF8C" w:rsidR="0000044D" w:rsidRDefault="0000044D">
      <w:pPr>
        <w:spacing w:line="259" w:lineRule="auto"/>
        <w:jc w:val="left"/>
      </w:pPr>
      <w:r>
        <w:br w:type="page"/>
      </w:r>
    </w:p>
    <w:p w14:paraId="26CA8D11" w14:textId="77777777" w:rsidR="0000044D" w:rsidRDefault="0000044D" w:rsidP="0000044D">
      <w:pPr>
        <w:jc w:val="center"/>
        <w:rPr>
          <w:sz w:val="32"/>
          <w:szCs w:val="32"/>
        </w:rPr>
      </w:pPr>
    </w:p>
    <w:p w14:paraId="6A1677B1" w14:textId="77777777" w:rsidR="0000044D" w:rsidRDefault="0000044D" w:rsidP="0000044D">
      <w:pPr>
        <w:jc w:val="center"/>
        <w:rPr>
          <w:sz w:val="32"/>
          <w:szCs w:val="32"/>
        </w:rPr>
      </w:pPr>
    </w:p>
    <w:p w14:paraId="008247AE" w14:textId="77777777" w:rsidR="0000044D" w:rsidRDefault="0000044D" w:rsidP="0000044D">
      <w:pPr>
        <w:jc w:val="center"/>
        <w:rPr>
          <w:sz w:val="32"/>
          <w:szCs w:val="32"/>
        </w:rPr>
      </w:pPr>
    </w:p>
    <w:p w14:paraId="440E8460" w14:textId="77777777" w:rsidR="0000044D" w:rsidRDefault="0000044D" w:rsidP="0000044D">
      <w:pPr>
        <w:jc w:val="center"/>
        <w:rPr>
          <w:sz w:val="32"/>
          <w:szCs w:val="32"/>
        </w:rPr>
      </w:pPr>
    </w:p>
    <w:p w14:paraId="1FD35505" w14:textId="77777777" w:rsidR="0000044D" w:rsidRDefault="0000044D" w:rsidP="0000044D">
      <w:pPr>
        <w:jc w:val="center"/>
        <w:rPr>
          <w:sz w:val="32"/>
          <w:szCs w:val="32"/>
        </w:rPr>
      </w:pPr>
    </w:p>
    <w:p w14:paraId="5BF51054" w14:textId="77777777" w:rsidR="0000044D" w:rsidRDefault="0000044D" w:rsidP="0000044D">
      <w:pPr>
        <w:jc w:val="center"/>
        <w:rPr>
          <w:sz w:val="32"/>
          <w:szCs w:val="32"/>
        </w:rPr>
      </w:pPr>
    </w:p>
    <w:p w14:paraId="432CB44C" w14:textId="4D7BB1D2" w:rsidR="0000044D" w:rsidRPr="00AE6839" w:rsidRDefault="0000044D" w:rsidP="00AE6839">
      <w:pPr>
        <w:pStyle w:val="Heading1"/>
        <w:numPr>
          <w:ilvl w:val="0"/>
          <w:numId w:val="0"/>
        </w:numPr>
        <w:ind w:left="360" w:hanging="360"/>
        <w:jc w:val="center"/>
        <w:rPr>
          <w:sz w:val="36"/>
          <w:szCs w:val="36"/>
        </w:rPr>
      </w:pPr>
      <w:bookmarkStart w:id="76" w:name="_Toc32867896"/>
      <w:r w:rsidRPr="00AE6839">
        <w:rPr>
          <w:sz w:val="36"/>
          <w:szCs w:val="36"/>
        </w:rPr>
        <w:t>CHAPTER 3</w:t>
      </w:r>
      <w:bookmarkEnd w:id="76"/>
    </w:p>
    <w:p w14:paraId="250DB05C" w14:textId="77777777" w:rsidR="0000044D" w:rsidRPr="00280EDF" w:rsidRDefault="0000044D" w:rsidP="00AE6839">
      <w:pPr>
        <w:pStyle w:val="Heading1"/>
        <w:numPr>
          <w:ilvl w:val="0"/>
          <w:numId w:val="0"/>
        </w:numPr>
        <w:ind w:left="360" w:hanging="360"/>
        <w:jc w:val="center"/>
        <w:rPr>
          <w:sz w:val="40"/>
          <w:szCs w:val="40"/>
        </w:rPr>
      </w:pPr>
      <w:bookmarkStart w:id="77" w:name="_Toc32867897"/>
      <w:r w:rsidRPr="00280EDF">
        <w:rPr>
          <w:sz w:val="40"/>
          <w:szCs w:val="40"/>
        </w:rPr>
        <w:t>REQUIREMENTS SPECIFICATION</w:t>
      </w:r>
      <w:bookmarkEnd w:id="77"/>
    </w:p>
    <w:p w14:paraId="193390B7" w14:textId="77777777" w:rsidR="0000044D" w:rsidRDefault="0000044D" w:rsidP="0000044D">
      <w:pPr>
        <w:rPr>
          <w:sz w:val="44"/>
          <w:szCs w:val="44"/>
        </w:rPr>
      </w:pPr>
      <w:r>
        <w:rPr>
          <w:sz w:val="44"/>
          <w:szCs w:val="44"/>
        </w:rPr>
        <w:br w:type="page"/>
      </w:r>
    </w:p>
    <w:p w14:paraId="6A438768" w14:textId="7E4C4262" w:rsidR="0000044D" w:rsidRDefault="0000044D" w:rsidP="0000044D">
      <w:pPr>
        <w:pStyle w:val="Heading1"/>
      </w:pPr>
      <w:r>
        <w:lastRenderedPageBreak/>
        <w:t xml:space="preserve"> </w:t>
      </w:r>
      <w:bookmarkStart w:id="78" w:name="_Toc32867898"/>
      <w:r>
        <w:t>Introduction</w:t>
      </w:r>
      <w:bookmarkEnd w:id="78"/>
    </w:p>
    <w:p w14:paraId="3BAE9333" w14:textId="34ACF7CE" w:rsidR="0000044D" w:rsidRDefault="0000044D" w:rsidP="0000044D">
      <w:r>
        <w:tab/>
        <w:t>In this chapter, we are going to discuss system requirements of the proposed system. System Requirements are those software or hardware requirements that cause the system to do what it is supposed to. The absence of these requirements can cause serious system failure, system failure can be in the form of performance issues or compatibility issues. Performance issues are those which cause system to perform below the bar i.e</w:t>
      </w:r>
      <w:r w:rsidR="005D1E52">
        <w:t>.</w:t>
      </w:r>
      <w:r>
        <w:t xml:space="preserve"> the system can </w:t>
      </w:r>
      <w:r w:rsidR="00C205B4">
        <w:t>hang,</w:t>
      </w:r>
      <w:r>
        <w:t xml:space="preserve"> or crash and compatibility issues can be when the deployed system is not compatible with the working environment or the hardware installed at the workplace. In this chapter, system requirements of </w:t>
      </w:r>
      <w:r w:rsidR="008C5CFE">
        <w:t xml:space="preserve">the </w:t>
      </w:r>
      <w:r>
        <w:t xml:space="preserve">system are discussed. System requirements of our system include interface requirements, </w:t>
      </w:r>
      <w:r w:rsidR="00C6051A">
        <w:t xml:space="preserve">database requirements, </w:t>
      </w:r>
      <w:r>
        <w:t>software requirements, hardware requirements, database requirements, functional requirements and non-functional requirements.</w:t>
      </w:r>
    </w:p>
    <w:p w14:paraId="3351CD04" w14:textId="77777777" w:rsidR="0000044D" w:rsidRDefault="0000044D" w:rsidP="0000044D">
      <w:pPr>
        <w:pStyle w:val="Heading2"/>
      </w:pPr>
      <w:r>
        <w:t xml:space="preserve"> </w:t>
      </w:r>
      <w:bookmarkStart w:id="79" w:name="_Toc32867899"/>
      <w:r>
        <w:t>Interface Requirements</w:t>
      </w:r>
      <w:bookmarkEnd w:id="79"/>
    </w:p>
    <w:p w14:paraId="6432E2D9" w14:textId="77777777" w:rsidR="0000044D" w:rsidRDefault="0000044D" w:rsidP="0000044D">
      <w:r>
        <w:t>Interface Requirements are those necessary measures which need to be met in order to interface different components of the system, as the system has many different modules and components so interfacing all these separate components is very important in order to compile the whole system and get the required functionality. In this section, we need to discuss that what we need to have in order to make the system communicating with all its components. As the system is a web application so the interface requirements are subdivided into further categories.</w:t>
      </w:r>
    </w:p>
    <w:p w14:paraId="0F359B37" w14:textId="77777777" w:rsidR="0000044D" w:rsidRDefault="0000044D" w:rsidP="0000044D">
      <w:pPr>
        <w:pStyle w:val="Heading3"/>
      </w:pPr>
      <w:bookmarkStart w:id="80" w:name="_Toc32867900"/>
      <w:r>
        <w:t>Software Requirements</w:t>
      </w:r>
      <w:bookmarkEnd w:id="80"/>
    </w:p>
    <w:p w14:paraId="1690548A" w14:textId="77777777" w:rsidR="0000044D" w:rsidRDefault="0000044D" w:rsidP="0000044D">
      <w:r>
        <w:t>As the proposed system is a web application so in order to use the system the user must have an active internet connection and a web browser.</w:t>
      </w:r>
    </w:p>
    <w:p w14:paraId="3A07F784" w14:textId="77777777" w:rsidR="0000044D" w:rsidRDefault="0000044D" w:rsidP="0000044D">
      <w:pPr>
        <w:pStyle w:val="Heading3"/>
      </w:pPr>
      <w:bookmarkStart w:id="81" w:name="_Toc32867901"/>
      <w:r>
        <w:t>Hardware Requirements</w:t>
      </w:r>
      <w:bookmarkEnd w:id="81"/>
    </w:p>
    <w:p w14:paraId="5EAF646F" w14:textId="65DD6125" w:rsidR="0000044D" w:rsidRDefault="0000044D" w:rsidP="0000044D">
      <w:r>
        <w:t>These requirements include minimum processor speed, memory and disk space required to install windows. In almost all the cases, user wants to make sure that his hardware is enough to support his tasks and perform all the required functions and services like running applications on the server with ease. As our system is a web</w:t>
      </w:r>
      <w:r w:rsidR="0060048E">
        <w:t>-</w:t>
      </w:r>
      <w:r>
        <w:t>based application so it can be easily accessed on a system with a 1.8 GHz dual core processor, 4GB of ram and 500 GB of disk space.</w:t>
      </w:r>
    </w:p>
    <w:p w14:paraId="09ACDC3B" w14:textId="77777777" w:rsidR="0000044D" w:rsidRDefault="0000044D" w:rsidP="0000044D">
      <w:pPr>
        <w:pStyle w:val="Heading2"/>
      </w:pPr>
      <w:r>
        <w:lastRenderedPageBreak/>
        <w:t xml:space="preserve"> </w:t>
      </w:r>
      <w:bookmarkStart w:id="82" w:name="_Toc32867902"/>
      <w:r>
        <w:t>Functional Requirements</w:t>
      </w:r>
      <w:bookmarkEnd w:id="82"/>
    </w:p>
    <w:p w14:paraId="4789781C" w14:textId="1E71E21A" w:rsidR="0000044D" w:rsidRDefault="0000044D" w:rsidP="0000044D">
      <w:r>
        <w:t xml:space="preserve">Functional </w:t>
      </w:r>
      <w:r w:rsidR="00600281">
        <w:t>r</w:t>
      </w:r>
      <w:r>
        <w:t xml:space="preserve">equirements are those which are explicitly stated during the phase of requirements gathering. Functional </w:t>
      </w:r>
      <w:r w:rsidR="005322A7">
        <w:t>r</w:t>
      </w:r>
      <w:r>
        <w:t>equirements are must for any system to be successful, these are the critical requirements that must be met by the system.</w:t>
      </w:r>
    </w:p>
    <w:p w14:paraId="5D0CA1C5" w14:textId="5ED26465" w:rsidR="0000044D" w:rsidRDefault="0000044D" w:rsidP="0000044D">
      <w:pPr>
        <w:pStyle w:val="Heading3"/>
      </w:pPr>
      <w:bookmarkStart w:id="83" w:name="_Toc32867903"/>
      <w:r>
        <w:t>User Registration</w:t>
      </w:r>
      <w:bookmarkEnd w:id="83"/>
    </w:p>
    <w:p w14:paraId="48626A61" w14:textId="184A9A1F" w:rsidR="0000044D" w:rsidRDefault="00227E5F" w:rsidP="00227E5F">
      <w:pPr>
        <w:pStyle w:val="ListParagraph"/>
        <w:numPr>
          <w:ilvl w:val="0"/>
          <w:numId w:val="18"/>
        </w:numPr>
      </w:pPr>
      <w:r>
        <w:t>System should be able to register a new user by prompting his name, email and a password.</w:t>
      </w:r>
    </w:p>
    <w:p w14:paraId="010761AB" w14:textId="0E3BEF54" w:rsidR="00227E5F" w:rsidRDefault="00227E5F" w:rsidP="00227E5F">
      <w:pPr>
        <w:pStyle w:val="ListParagraph"/>
        <w:numPr>
          <w:ilvl w:val="0"/>
          <w:numId w:val="18"/>
        </w:numPr>
      </w:pPr>
      <w:r>
        <w:t xml:space="preserve">System should ask for </w:t>
      </w:r>
      <w:r w:rsidR="00CF30F9">
        <w:t>user’s</w:t>
      </w:r>
      <w:r>
        <w:t xml:space="preserve"> interest areas and save them for future searches to provide a better user experience.</w:t>
      </w:r>
    </w:p>
    <w:p w14:paraId="125FB766" w14:textId="38469D57" w:rsidR="00227E5F" w:rsidRDefault="00227E5F" w:rsidP="00227E5F">
      <w:pPr>
        <w:pStyle w:val="ListParagraph"/>
        <w:numPr>
          <w:ilvl w:val="0"/>
          <w:numId w:val="18"/>
        </w:numPr>
      </w:pPr>
      <w:r>
        <w:t xml:space="preserve">System should </w:t>
      </w:r>
      <w:r w:rsidR="00E54D00">
        <w:t>be able to give control to users for updating their account details</w:t>
      </w:r>
      <w:r>
        <w:t>.</w:t>
      </w:r>
    </w:p>
    <w:p w14:paraId="5965F655" w14:textId="6E87EB5F" w:rsidR="00227E5F" w:rsidRDefault="00227E5F" w:rsidP="00227E5F">
      <w:pPr>
        <w:pStyle w:val="Heading3"/>
      </w:pPr>
      <w:bookmarkStart w:id="84" w:name="_Toc32867904"/>
      <w:r>
        <w:t>News Search</w:t>
      </w:r>
      <w:bookmarkEnd w:id="84"/>
    </w:p>
    <w:p w14:paraId="6F5D853C" w14:textId="2493A29D" w:rsidR="00227E5F" w:rsidRDefault="00227E5F" w:rsidP="00227E5F">
      <w:pPr>
        <w:pStyle w:val="ListParagraph"/>
        <w:numPr>
          <w:ilvl w:val="0"/>
          <w:numId w:val="19"/>
        </w:numPr>
      </w:pPr>
      <w:r>
        <w:t xml:space="preserve">System should enable the user to search news of </w:t>
      </w:r>
      <w:r w:rsidR="00673465">
        <w:t>his</w:t>
      </w:r>
      <w:r>
        <w:t xml:space="preserve"> choice.</w:t>
      </w:r>
    </w:p>
    <w:p w14:paraId="48568FA7" w14:textId="312DC999" w:rsidR="00227E5F" w:rsidRDefault="00227E5F" w:rsidP="00227E5F">
      <w:pPr>
        <w:pStyle w:val="ListParagraph"/>
        <w:numPr>
          <w:ilvl w:val="0"/>
          <w:numId w:val="19"/>
        </w:numPr>
      </w:pPr>
      <w:r>
        <w:t>System must allow the user to search for some specific categories by clicking on the buttons without having the need to type each time.</w:t>
      </w:r>
    </w:p>
    <w:p w14:paraId="449BB15F" w14:textId="16F6B684" w:rsidR="00227E5F" w:rsidRDefault="00525D75" w:rsidP="00227E5F">
      <w:pPr>
        <w:pStyle w:val="Heading3"/>
      </w:pPr>
      <w:bookmarkStart w:id="85" w:name="_Toc32867905"/>
      <w:r>
        <w:t>Display of Information</w:t>
      </w:r>
      <w:bookmarkEnd w:id="85"/>
    </w:p>
    <w:p w14:paraId="11C4AB31" w14:textId="38EC1ABB" w:rsidR="00525D75" w:rsidRDefault="00525D75" w:rsidP="00525D75">
      <w:pPr>
        <w:pStyle w:val="ListParagraph"/>
        <w:numPr>
          <w:ilvl w:val="0"/>
          <w:numId w:val="20"/>
        </w:numPr>
      </w:pPr>
      <w:r>
        <w:t>System should be able to display the extracted information in a readable form.</w:t>
      </w:r>
    </w:p>
    <w:p w14:paraId="1C38AE25" w14:textId="16431679" w:rsidR="002F4B33" w:rsidRDefault="002F4B33" w:rsidP="002F4B33">
      <w:pPr>
        <w:pStyle w:val="ListParagraph"/>
        <w:numPr>
          <w:ilvl w:val="0"/>
          <w:numId w:val="20"/>
        </w:numPr>
      </w:pPr>
      <w:r>
        <w:t>System should display the information based on user context.</w:t>
      </w:r>
    </w:p>
    <w:p w14:paraId="26C1DA7A" w14:textId="3C3271C8" w:rsidR="002F4B33" w:rsidRDefault="002F4B33" w:rsidP="002F4B33">
      <w:pPr>
        <w:pStyle w:val="Heading3"/>
      </w:pPr>
      <w:bookmarkStart w:id="86" w:name="_Toc32867906"/>
      <w:r>
        <w:t>Latest news</w:t>
      </w:r>
      <w:bookmarkEnd w:id="86"/>
    </w:p>
    <w:p w14:paraId="7643CB43" w14:textId="1E23654C" w:rsidR="002F4B33" w:rsidRDefault="002F4B33" w:rsidP="00E73DB2">
      <w:pPr>
        <w:pStyle w:val="ListParagraph"/>
      </w:pPr>
      <w:r>
        <w:t xml:space="preserve">System should </w:t>
      </w:r>
      <w:r w:rsidR="00F0719B">
        <w:t xml:space="preserve">be able </w:t>
      </w:r>
      <w:r>
        <w:t>show latest information based on trending topics.</w:t>
      </w:r>
    </w:p>
    <w:p w14:paraId="36699B58" w14:textId="210A906C" w:rsidR="002F4B33" w:rsidRDefault="00F0719B" w:rsidP="00F0719B">
      <w:pPr>
        <w:pStyle w:val="Heading3"/>
      </w:pPr>
      <w:bookmarkStart w:id="87" w:name="_Toc32867907"/>
      <w:r>
        <w:t>News</w:t>
      </w:r>
      <w:r w:rsidR="002D4FAF">
        <w:t>f</w:t>
      </w:r>
      <w:r>
        <w:t>eed</w:t>
      </w:r>
      <w:bookmarkEnd w:id="87"/>
    </w:p>
    <w:p w14:paraId="5FF58DD3" w14:textId="6C405EB9" w:rsidR="00F0719B" w:rsidRDefault="00F0719B" w:rsidP="00E73DB2">
      <w:pPr>
        <w:pStyle w:val="ListParagraph"/>
      </w:pPr>
      <w:r>
        <w:t>System should be able to show newsfeed based on the history and interest of registered users.</w:t>
      </w:r>
    </w:p>
    <w:p w14:paraId="40470129" w14:textId="6D849C52" w:rsidR="00F0719B" w:rsidRDefault="00F0719B" w:rsidP="00F0719B">
      <w:pPr>
        <w:pStyle w:val="Heading3"/>
      </w:pPr>
      <w:bookmarkStart w:id="88" w:name="_Toc32867908"/>
      <w:r>
        <w:t>History and Interest</w:t>
      </w:r>
      <w:bookmarkEnd w:id="88"/>
    </w:p>
    <w:p w14:paraId="136DE823" w14:textId="12D8E685" w:rsidR="00F0719B" w:rsidRDefault="00F0719B" w:rsidP="00694066">
      <w:pPr>
        <w:pStyle w:val="ListParagraph"/>
      </w:pPr>
      <w:r>
        <w:t>System should be able to maintain history and interest of its registered users.</w:t>
      </w:r>
    </w:p>
    <w:p w14:paraId="261044B3" w14:textId="10ED87A1" w:rsidR="00F0719B" w:rsidRDefault="00A50377" w:rsidP="00F0719B">
      <w:pPr>
        <w:pStyle w:val="Heading3"/>
      </w:pPr>
      <w:bookmarkStart w:id="89" w:name="_Toc32867909"/>
      <w:r>
        <w:t>Save information on local machine</w:t>
      </w:r>
      <w:bookmarkEnd w:id="89"/>
    </w:p>
    <w:p w14:paraId="0378E1F7" w14:textId="215373BA" w:rsidR="00A50377" w:rsidRDefault="009062E1" w:rsidP="00A50377">
      <w:pPr>
        <w:pStyle w:val="ListParagraph"/>
        <w:numPr>
          <w:ilvl w:val="0"/>
          <w:numId w:val="24"/>
        </w:numPr>
      </w:pPr>
      <w:r>
        <w:t>System</w:t>
      </w:r>
      <w:r w:rsidR="00304E02">
        <w:t xml:space="preserve"> should</w:t>
      </w:r>
      <w:r w:rsidR="008F6426">
        <w:t xml:space="preserve"> be able to give control to user by providing options to save and export the information in users device.</w:t>
      </w:r>
    </w:p>
    <w:p w14:paraId="2F568327" w14:textId="43B455E6" w:rsidR="00844AF3" w:rsidRDefault="00844AF3" w:rsidP="00844AF3">
      <w:pPr>
        <w:pStyle w:val="Heading2"/>
      </w:pPr>
      <w:bookmarkStart w:id="90" w:name="_Toc32867910"/>
      <w:r>
        <w:t>Non-Functional Requirements</w:t>
      </w:r>
      <w:bookmarkEnd w:id="90"/>
    </w:p>
    <w:p w14:paraId="78501E9C" w14:textId="43065301" w:rsidR="00550818" w:rsidRPr="00550818" w:rsidRDefault="00550818" w:rsidP="00550818">
      <w:r>
        <w:t xml:space="preserve">Non-Functional </w:t>
      </w:r>
      <w:r w:rsidR="00C0166B">
        <w:t>r</w:t>
      </w:r>
      <w:r>
        <w:t>equirements are those which are not explicitly stated during the phase of requirements elicitation. Non-Functional</w:t>
      </w:r>
      <w:r w:rsidR="00A816EA">
        <w:t xml:space="preserve"> r</w:t>
      </w:r>
      <w:r>
        <w:t>equirements are some</w:t>
      </w:r>
      <w:r w:rsidR="003C0E88">
        <w:t xml:space="preserve"> </w:t>
      </w:r>
      <w:r>
        <w:t>ge</w:t>
      </w:r>
      <w:r w:rsidR="00A70869">
        <w:t>n</w:t>
      </w:r>
      <w:r>
        <w:t>eral/common requirements are considered to improve the quality of the system. The more often th</w:t>
      </w:r>
      <w:r w:rsidR="00FE15E4">
        <w:t>e</w:t>
      </w:r>
      <w:r>
        <w:t xml:space="preserve">y are </w:t>
      </w:r>
      <w:r>
        <w:lastRenderedPageBreak/>
        <w:t>implemented the more quality the system can have.</w:t>
      </w:r>
      <w:r w:rsidR="00563A05">
        <w:t xml:space="preserve"> Almost all systems have </w:t>
      </w:r>
      <w:r w:rsidR="00CF4267">
        <w:t>these kinds of requirements</w:t>
      </w:r>
      <w:r w:rsidR="00563A05">
        <w:t>.</w:t>
      </w:r>
    </w:p>
    <w:p w14:paraId="49953A58" w14:textId="27450C82" w:rsidR="00844AF3" w:rsidRDefault="00844AF3" w:rsidP="00844AF3">
      <w:pPr>
        <w:pStyle w:val="Heading3"/>
      </w:pPr>
      <w:bookmarkStart w:id="91" w:name="_Toc32867911"/>
      <w:r>
        <w:t>Security</w:t>
      </w:r>
      <w:bookmarkEnd w:id="91"/>
    </w:p>
    <w:p w14:paraId="1EFDAAA0" w14:textId="3788C10C" w:rsidR="001E5795" w:rsidRPr="001E5795" w:rsidRDefault="00D60847" w:rsidP="001E5795">
      <w:r>
        <w:t>Server end data shall be accessible to developers/administrators.</w:t>
      </w:r>
    </w:p>
    <w:p w14:paraId="42023226" w14:textId="1462C932" w:rsidR="00844AF3" w:rsidRDefault="00844AF3" w:rsidP="00844AF3">
      <w:pPr>
        <w:pStyle w:val="Heading3"/>
      </w:pPr>
      <w:bookmarkStart w:id="92" w:name="_Toc32867912"/>
      <w:r>
        <w:t>Reliability</w:t>
      </w:r>
      <w:bookmarkEnd w:id="92"/>
    </w:p>
    <w:p w14:paraId="2CCD42DB" w14:textId="3C3A5651" w:rsidR="00D60847" w:rsidRPr="00D60847" w:rsidRDefault="00D60847" w:rsidP="00735AAE">
      <w:r>
        <w:t xml:space="preserve">System shall provide the database and backup of database to ensure the reliability of overall system. Since the database is the backbone of system so it shall be maintained, updated, and secured along with all reliable components of system. </w:t>
      </w:r>
    </w:p>
    <w:p w14:paraId="31EAD460" w14:textId="250E2E61" w:rsidR="00844AF3" w:rsidRDefault="00844AF3" w:rsidP="00844AF3">
      <w:pPr>
        <w:pStyle w:val="Heading3"/>
      </w:pPr>
      <w:bookmarkStart w:id="93" w:name="_Toc32867913"/>
      <w:r>
        <w:t>Availability</w:t>
      </w:r>
      <w:bookmarkEnd w:id="93"/>
    </w:p>
    <w:p w14:paraId="2C16079F" w14:textId="36156856" w:rsidR="00735AAE" w:rsidRPr="00735AAE" w:rsidRDefault="00735AAE" w:rsidP="00735AAE">
      <w:r>
        <w:t>System shall be available anytime, anywhere to user whenever the user</w:t>
      </w:r>
      <w:r w:rsidR="00B34D3E">
        <w:t>s</w:t>
      </w:r>
      <w:r>
        <w:t xml:space="preserve"> need it. However</w:t>
      </w:r>
      <w:r w:rsidR="00592969">
        <w:t>,</w:t>
      </w:r>
      <w:r>
        <w:t xml:space="preserve"> the time when the server or database is down or there is some technical difficulty</w:t>
      </w:r>
      <w:r w:rsidR="00575E35">
        <w:t xml:space="preserve">, the performance and availability of the system shall be compromised. </w:t>
      </w:r>
      <w:r w:rsidR="00F02726">
        <w:t>A</w:t>
      </w:r>
      <w:r w:rsidR="00575E35">
        <w:t xml:space="preserve">ny possible backup shall be available and shall be provided to users </w:t>
      </w:r>
      <w:r w:rsidR="00F02726">
        <w:t xml:space="preserve">in this case </w:t>
      </w:r>
      <w:r w:rsidR="00575E35">
        <w:t>until the problem has been identified and corrected.</w:t>
      </w:r>
    </w:p>
    <w:p w14:paraId="4C280E48" w14:textId="05CC5BFB" w:rsidR="008C2B44" w:rsidRDefault="008C2B44" w:rsidP="008C2B44">
      <w:pPr>
        <w:pStyle w:val="Heading3"/>
      </w:pPr>
      <w:bookmarkStart w:id="94" w:name="_Toc32867914"/>
      <w:r>
        <w:t>Maintainability</w:t>
      </w:r>
      <w:bookmarkEnd w:id="94"/>
    </w:p>
    <w:p w14:paraId="0BF1625C" w14:textId="2855273C" w:rsidR="00F72123" w:rsidRPr="00F72123" w:rsidRDefault="00F72123" w:rsidP="00F72123">
      <w:r>
        <w:t>System shall be maintainable and shall be maintained regularly to ensure that new changes can be implemented. Flask SQLITE</w:t>
      </w:r>
      <w:r w:rsidR="00775016">
        <w:t xml:space="preserve"> DB</w:t>
      </w:r>
      <w:r>
        <w:t xml:space="preserve"> is used to maintain the database and server is used to maintain the database and to look</w:t>
      </w:r>
      <w:r w:rsidR="006C11BF">
        <w:t xml:space="preserve"> </w:t>
      </w:r>
      <w:r>
        <w:t>after the overall application.</w:t>
      </w:r>
    </w:p>
    <w:p w14:paraId="2DB25B6A" w14:textId="4254E250" w:rsidR="008C2B44" w:rsidRPr="008C2B44" w:rsidRDefault="008C2B44" w:rsidP="008C2B44">
      <w:pPr>
        <w:pStyle w:val="Heading3"/>
      </w:pPr>
      <w:bookmarkStart w:id="95" w:name="_Toc32867915"/>
      <w:r>
        <w:t>Portability</w:t>
      </w:r>
      <w:bookmarkEnd w:id="95"/>
    </w:p>
    <w:p w14:paraId="54F380FE" w14:textId="0B8580EE" w:rsidR="00A3238F" w:rsidRDefault="00CE69B0" w:rsidP="00A3238F">
      <w:r>
        <w:t xml:space="preserve">The system is a </w:t>
      </w:r>
      <w:r w:rsidR="00E01608">
        <w:t>w</w:t>
      </w:r>
      <w:r>
        <w:t>eb</w:t>
      </w:r>
      <w:r w:rsidR="00B5358B">
        <w:t>-</w:t>
      </w:r>
      <w:r>
        <w:t xml:space="preserve">based </w:t>
      </w:r>
      <w:r w:rsidR="00094690">
        <w:t>a</w:t>
      </w:r>
      <w:r>
        <w:t>pplication, and it shall run on all web browsers</w:t>
      </w:r>
      <w:r w:rsidR="00C26015">
        <w:t xml:space="preserve"> and platform </w:t>
      </w:r>
      <w:r>
        <w:t>including the most popular ones to ensure the portability and compatibility related to every browser available.</w:t>
      </w:r>
    </w:p>
    <w:p w14:paraId="4A429BCF" w14:textId="1940FC19" w:rsidR="002C2863" w:rsidRDefault="002C2863" w:rsidP="002C2863">
      <w:pPr>
        <w:pStyle w:val="Heading2"/>
      </w:pPr>
      <w:bookmarkStart w:id="96" w:name="_Toc32867916"/>
      <w:r>
        <w:t xml:space="preserve">Use </w:t>
      </w:r>
      <w:r w:rsidR="00464AC5">
        <w:t>C</w:t>
      </w:r>
      <w:r>
        <w:t>ase diagrams</w:t>
      </w:r>
      <w:bookmarkEnd w:id="96"/>
    </w:p>
    <w:p w14:paraId="6D1409A5" w14:textId="11330E8A" w:rsidR="00013664" w:rsidRPr="00013664" w:rsidRDefault="00013664" w:rsidP="00013664">
      <w:r>
        <w:t xml:space="preserve">Use case diagram is a diagram that is drawn </w:t>
      </w:r>
      <w:r w:rsidR="00FD5938">
        <w:t>based on</w:t>
      </w:r>
      <w:r>
        <w:t xml:space="preserve"> user goals. It serves as </w:t>
      </w:r>
      <w:r w:rsidR="00D17F86">
        <w:t>communication</w:t>
      </w:r>
      <w:r>
        <w:t xml:space="preserve"> interface that show the inte</w:t>
      </w:r>
      <w:r w:rsidR="007D3B51">
        <w:t>rac</w:t>
      </w:r>
      <w:r>
        <w:t xml:space="preserve">tion of user with the system and response of the system towards user. This system also has a </w:t>
      </w:r>
      <w:r w:rsidR="00AD0992">
        <w:t xml:space="preserve">main </w:t>
      </w:r>
      <w:r>
        <w:t xml:space="preserve">use case diagram </w:t>
      </w:r>
      <w:r w:rsidR="00AD0992">
        <w:t xml:space="preserve">and written use cases with diagrams </w:t>
      </w:r>
      <w:r>
        <w:t>that has many function</w:t>
      </w:r>
      <w:r w:rsidR="007D3B51">
        <w:t>s</w:t>
      </w:r>
      <w:r>
        <w:t xml:space="preserve"> for t</w:t>
      </w:r>
      <w:r w:rsidR="002A50AE">
        <w:t xml:space="preserve">he </w:t>
      </w:r>
      <w:r>
        <w:t>user to do</w:t>
      </w:r>
      <w:r w:rsidR="002A50AE">
        <w:t>. The system shows a homepage or landing page to the use that has many sub features related to website. This home page has a search bar from where a random user can the news of its own choice and context. Then in that same home page there is also a feature of latest news from where user can see the trending news.</w:t>
      </w:r>
      <w:r w:rsidR="007D3B51">
        <w:t xml:space="preserve"> Apart from the</w:t>
      </w:r>
      <w:r w:rsidR="00F74B75">
        <w:t xml:space="preserve">se </w:t>
      </w:r>
      <w:r w:rsidR="007D3B51">
        <w:t>random user</w:t>
      </w:r>
      <w:r w:rsidR="00BF40EB">
        <w:t>s</w:t>
      </w:r>
      <w:r w:rsidR="007D3B51">
        <w:t xml:space="preserve"> features there are some essential features that are meant to be used and performed by registered user</w:t>
      </w:r>
      <w:r w:rsidR="00BF40EB">
        <w:t>s</w:t>
      </w:r>
      <w:r w:rsidR="007D3B51">
        <w:t xml:space="preserve"> only. These features include </w:t>
      </w:r>
      <w:r w:rsidR="00A65239">
        <w:t>n</w:t>
      </w:r>
      <w:r w:rsidR="007D3B51">
        <w:t xml:space="preserve">ewsfeed, </w:t>
      </w:r>
      <w:r w:rsidR="00A65239">
        <w:t>s</w:t>
      </w:r>
      <w:r w:rsidR="007D3B51">
        <w:t xml:space="preserve">aving of news, </w:t>
      </w:r>
      <w:r w:rsidR="00916D29">
        <w:t>interest-based</w:t>
      </w:r>
      <w:r w:rsidR="007D3B51">
        <w:t xml:space="preserve"> news, managing of search history and news result </w:t>
      </w:r>
      <w:r w:rsidR="007D3B51">
        <w:lastRenderedPageBreak/>
        <w:t>history</w:t>
      </w:r>
      <w:r w:rsidR="003017BB">
        <w:t>.</w:t>
      </w:r>
      <w:r w:rsidR="00253623">
        <w:t xml:space="preserve"> These interesting features makeup the system named as Contextual News Information Retrieval (CNIR). Below are the most essential and primary use cases with their diagrams.</w:t>
      </w:r>
    </w:p>
    <w:p w14:paraId="3D450852" w14:textId="38F5ACC4" w:rsidR="004E33EE" w:rsidRDefault="000B6B9C" w:rsidP="004E33EE">
      <w:pPr>
        <w:jc w:val="center"/>
      </w:pPr>
      <w:r>
        <w:rPr>
          <w:noProof/>
          <w:lang w:val="en-US"/>
        </w:rPr>
        <w:drawing>
          <wp:inline distT="0" distB="0" distL="0" distR="0" wp14:anchorId="43BBC183" wp14:editId="12CF294B">
            <wp:extent cx="5502578" cy="7031115"/>
            <wp:effectExtent l="0" t="0" r="3175"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sgram.png"/>
                    <pic:cNvPicPr/>
                  </pic:nvPicPr>
                  <pic:blipFill>
                    <a:blip r:embed="rId9">
                      <a:extLst>
                        <a:ext uri="{28A0092B-C50C-407E-A947-70E740481C1C}">
                          <a14:useLocalDpi xmlns:a14="http://schemas.microsoft.com/office/drawing/2010/main" val="0"/>
                        </a:ext>
                      </a:extLst>
                    </a:blip>
                    <a:stretch>
                      <a:fillRect/>
                    </a:stretch>
                  </pic:blipFill>
                  <pic:spPr>
                    <a:xfrm>
                      <a:off x="0" y="0"/>
                      <a:ext cx="5523335" cy="7057637"/>
                    </a:xfrm>
                    <a:prstGeom prst="rect">
                      <a:avLst/>
                    </a:prstGeom>
                  </pic:spPr>
                </pic:pic>
              </a:graphicData>
            </a:graphic>
          </wp:inline>
        </w:drawing>
      </w:r>
    </w:p>
    <w:p w14:paraId="43F19B91" w14:textId="003CA944" w:rsidR="004E33EE" w:rsidRPr="00D12AF0" w:rsidRDefault="00C96BDF" w:rsidP="00D12AF0">
      <w:pPr>
        <w:pStyle w:val="Caption"/>
        <w:jc w:val="center"/>
        <w:rPr>
          <w:i w:val="0"/>
          <w:iCs w:val="0"/>
          <w:sz w:val="20"/>
          <w:szCs w:val="20"/>
        </w:rPr>
      </w:pPr>
      <w:r w:rsidRPr="00D12AF0">
        <w:rPr>
          <w:i w:val="0"/>
          <w:iCs w:val="0"/>
          <w:sz w:val="20"/>
          <w:szCs w:val="20"/>
        </w:rPr>
        <w:t xml:space="preserve">Figure 3.1: </w:t>
      </w:r>
      <w:r w:rsidRPr="00D12AF0">
        <w:rPr>
          <w:i w:val="0"/>
          <w:iCs w:val="0"/>
          <w:sz w:val="20"/>
          <w:szCs w:val="20"/>
          <w:lang w:val="en-US"/>
        </w:rPr>
        <w:t>Use Case Diagram for Contextual News Information Retrieval</w:t>
      </w:r>
    </w:p>
    <w:p w14:paraId="230BCD84" w14:textId="441A2978" w:rsidR="00AD7EB5" w:rsidRDefault="00AD7EB5" w:rsidP="00AD7EB5">
      <w:pPr>
        <w:pStyle w:val="Heading3"/>
      </w:pPr>
      <w:bookmarkStart w:id="97" w:name="_Toc32867917"/>
      <w:r>
        <w:lastRenderedPageBreak/>
        <w:t>Sign in</w:t>
      </w:r>
      <w:bookmarkEnd w:id="97"/>
      <w:r>
        <w:t xml:space="preserve"> </w:t>
      </w:r>
    </w:p>
    <w:p w14:paraId="3AB5C79F" w14:textId="353C546F" w:rsidR="00B76597" w:rsidRPr="00B76597" w:rsidRDefault="00DB422E" w:rsidP="00B76597">
      <w:r>
        <w:t>In this use case the system prompts the user to enter the email and password and click sign in. In response to that the system verifies the email and password and passes the user to more feature rich home page to unlock and use special features. The system also gives response if the sign in get</w:t>
      </w:r>
      <w:r w:rsidR="00BF0F04">
        <w:t>s</w:t>
      </w:r>
      <w:r>
        <w:t xml:space="preserve"> unsuccessful</w:t>
      </w:r>
      <w:r w:rsidR="00E87629">
        <w:t xml:space="preserve"> and shows a</w:t>
      </w:r>
      <w:r w:rsidR="00EE24F3">
        <w:t>n</w:t>
      </w:r>
      <w:r w:rsidR="00E87629">
        <w:t xml:space="preserve"> appropriate massage.</w:t>
      </w:r>
    </w:p>
    <w:p w14:paraId="6426A378" w14:textId="38C69A2E" w:rsidR="00AD7EB5" w:rsidRDefault="005A6F29" w:rsidP="00AD7EB5">
      <w:r>
        <w:rPr>
          <w:noProof/>
          <w:lang w:val="en-US"/>
        </w:rPr>
        <w:drawing>
          <wp:inline distT="0" distB="0" distL="0" distR="0" wp14:anchorId="0B09392D" wp14:editId="260C3897">
            <wp:extent cx="5502910" cy="3502025"/>
            <wp:effectExtent l="0" t="0" r="2540" b="317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 in.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3502025"/>
                    </a:xfrm>
                    <a:prstGeom prst="rect">
                      <a:avLst/>
                    </a:prstGeom>
                  </pic:spPr>
                </pic:pic>
              </a:graphicData>
            </a:graphic>
          </wp:inline>
        </w:drawing>
      </w:r>
    </w:p>
    <w:p w14:paraId="3615A5FC" w14:textId="02AEC6A1" w:rsidR="004E33EE" w:rsidRPr="004E33EE" w:rsidRDefault="004E33EE" w:rsidP="004E33EE">
      <w:pPr>
        <w:pStyle w:val="Caption"/>
        <w:jc w:val="center"/>
        <w:rPr>
          <w:i w:val="0"/>
          <w:iCs w:val="0"/>
          <w:sz w:val="20"/>
          <w:szCs w:val="20"/>
        </w:rPr>
      </w:pPr>
      <w:r w:rsidRPr="004E33EE">
        <w:rPr>
          <w:i w:val="0"/>
          <w:iCs w:val="0"/>
          <w:sz w:val="20"/>
          <w:szCs w:val="20"/>
        </w:rPr>
        <w:t>Figure</w:t>
      </w:r>
      <w:r w:rsidR="00AD1D78">
        <w:rPr>
          <w:i w:val="0"/>
          <w:iCs w:val="0"/>
          <w:sz w:val="20"/>
          <w:szCs w:val="20"/>
        </w:rPr>
        <w:t xml:space="preserve"> 3.2</w:t>
      </w:r>
      <w:r w:rsidRPr="00FF27CC">
        <w:rPr>
          <w:i w:val="0"/>
          <w:iCs w:val="0"/>
          <w:sz w:val="20"/>
          <w:szCs w:val="20"/>
        </w:rPr>
        <w:t xml:space="preserve">: Use case </w:t>
      </w:r>
      <w:r w:rsidR="00A955B1">
        <w:rPr>
          <w:i w:val="0"/>
          <w:iCs w:val="0"/>
          <w:sz w:val="20"/>
          <w:szCs w:val="20"/>
        </w:rPr>
        <w:t xml:space="preserve">diagram </w:t>
      </w:r>
      <w:r w:rsidRPr="00FF27CC">
        <w:rPr>
          <w:i w:val="0"/>
          <w:iCs w:val="0"/>
          <w:sz w:val="20"/>
          <w:szCs w:val="20"/>
        </w:rPr>
        <w:t>for Sign in</w:t>
      </w:r>
    </w:p>
    <w:p w14:paraId="784E8D26" w14:textId="15E43590" w:rsidR="004D03D9" w:rsidRDefault="004D03D9" w:rsidP="00AD7EB5"/>
    <w:p w14:paraId="451F4391" w14:textId="77777777" w:rsidR="00873FEE" w:rsidRDefault="00873FEE" w:rsidP="00AD7EB5"/>
    <w:p w14:paraId="7A70513E" w14:textId="02C1ECF2" w:rsidR="00FF27CC" w:rsidRPr="00A955B1" w:rsidRDefault="00A955B1" w:rsidP="00A955B1">
      <w:pPr>
        <w:pStyle w:val="Caption"/>
        <w:jc w:val="center"/>
        <w:rPr>
          <w:i w:val="0"/>
          <w:iCs w:val="0"/>
          <w:sz w:val="20"/>
          <w:szCs w:val="20"/>
        </w:rPr>
      </w:pPr>
      <w:bookmarkStart w:id="98" w:name="_Toc32870344"/>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003C23B3">
        <w:rPr>
          <w:i w:val="0"/>
          <w:iCs w:val="0"/>
          <w:noProof/>
          <w:sz w:val="20"/>
          <w:szCs w:val="20"/>
        </w:rPr>
        <w:t>3</w:t>
      </w:r>
      <w:r w:rsidRPr="00A955B1">
        <w:rPr>
          <w:i w:val="0"/>
          <w:iCs w:val="0"/>
          <w:sz w:val="20"/>
          <w:szCs w:val="20"/>
        </w:rPr>
        <w:fldChar w:fldCharType="end"/>
      </w:r>
      <w:r w:rsidR="0037133B">
        <w:rPr>
          <w:i w:val="0"/>
          <w:iCs w:val="0"/>
          <w:sz w:val="20"/>
          <w:szCs w:val="20"/>
        </w:rPr>
        <w:t>.1</w:t>
      </w:r>
      <w:r w:rsidRPr="00A955B1">
        <w:rPr>
          <w:i w:val="0"/>
          <w:iCs w:val="0"/>
          <w:sz w:val="20"/>
          <w:szCs w:val="20"/>
          <w:lang w:val="en-US"/>
        </w:rPr>
        <w:t>: Sign in</w:t>
      </w:r>
      <w:bookmarkEnd w:id="98"/>
    </w:p>
    <w:tbl>
      <w:tblPr>
        <w:tblStyle w:val="TableGrid"/>
        <w:tblW w:w="0" w:type="auto"/>
        <w:tblLook w:val="04A0" w:firstRow="1" w:lastRow="0" w:firstColumn="1" w:lastColumn="0" w:noHBand="0" w:noVBand="1"/>
      </w:tblPr>
      <w:tblGrid>
        <w:gridCol w:w="4328"/>
        <w:gridCol w:w="4328"/>
      </w:tblGrid>
      <w:tr w:rsidR="004D03D9" w14:paraId="3EEA410B" w14:textId="77777777" w:rsidTr="004D03D9">
        <w:tc>
          <w:tcPr>
            <w:tcW w:w="4328" w:type="dxa"/>
          </w:tcPr>
          <w:p w14:paraId="3BD45364" w14:textId="1955E1D8" w:rsidR="004D03D9" w:rsidRDefault="004D03D9" w:rsidP="00AD7EB5">
            <w:r>
              <w:t>Use case ID</w:t>
            </w:r>
          </w:p>
        </w:tc>
        <w:tc>
          <w:tcPr>
            <w:tcW w:w="4328" w:type="dxa"/>
          </w:tcPr>
          <w:p w14:paraId="5B9003AF" w14:textId="166FF0DA" w:rsidR="004D03D9" w:rsidRDefault="00DE04A7" w:rsidP="00AD7EB5">
            <w:r>
              <w:t>UC-1</w:t>
            </w:r>
          </w:p>
        </w:tc>
      </w:tr>
      <w:tr w:rsidR="004D03D9" w14:paraId="53477CE8" w14:textId="77777777" w:rsidTr="004D03D9">
        <w:tc>
          <w:tcPr>
            <w:tcW w:w="4328" w:type="dxa"/>
          </w:tcPr>
          <w:p w14:paraId="3BCE0F20" w14:textId="679C10ED" w:rsidR="004D03D9" w:rsidRDefault="004D03D9" w:rsidP="00AD7EB5">
            <w:r>
              <w:t>Use case name</w:t>
            </w:r>
          </w:p>
        </w:tc>
        <w:tc>
          <w:tcPr>
            <w:tcW w:w="4328" w:type="dxa"/>
          </w:tcPr>
          <w:p w14:paraId="6B270714" w14:textId="4AEB4A73" w:rsidR="004D03D9" w:rsidRDefault="00DE04A7" w:rsidP="00AD7EB5">
            <w:r>
              <w:t>Signin</w:t>
            </w:r>
          </w:p>
        </w:tc>
      </w:tr>
      <w:tr w:rsidR="004D03D9" w14:paraId="2340CF2D" w14:textId="77777777" w:rsidTr="004D03D9">
        <w:tc>
          <w:tcPr>
            <w:tcW w:w="4328" w:type="dxa"/>
          </w:tcPr>
          <w:p w14:paraId="788FA6D2" w14:textId="07A83E83" w:rsidR="004D03D9" w:rsidRDefault="004D03D9" w:rsidP="00AD7EB5">
            <w:r>
              <w:t>References requirement</w:t>
            </w:r>
          </w:p>
        </w:tc>
        <w:tc>
          <w:tcPr>
            <w:tcW w:w="4328" w:type="dxa"/>
          </w:tcPr>
          <w:p w14:paraId="39FFBEA0" w14:textId="74408E96" w:rsidR="004D03D9" w:rsidRDefault="00DE04A7" w:rsidP="00AD7EB5">
            <w:r>
              <w:t>Requirement no</w:t>
            </w:r>
            <w:r w:rsidR="00EC327B">
              <w:t xml:space="preserve">. </w:t>
            </w:r>
            <w:r>
              <w:t>1</w:t>
            </w:r>
          </w:p>
        </w:tc>
      </w:tr>
      <w:tr w:rsidR="004D03D9" w14:paraId="1062583B" w14:textId="77777777" w:rsidTr="004D03D9">
        <w:tc>
          <w:tcPr>
            <w:tcW w:w="4328" w:type="dxa"/>
          </w:tcPr>
          <w:p w14:paraId="0858BD07" w14:textId="61A075CA" w:rsidR="004D03D9" w:rsidRDefault="004D03D9" w:rsidP="00AD7EB5">
            <w:r>
              <w:t>Actors</w:t>
            </w:r>
          </w:p>
        </w:tc>
        <w:tc>
          <w:tcPr>
            <w:tcW w:w="4328" w:type="dxa"/>
          </w:tcPr>
          <w:p w14:paraId="4F587A8D" w14:textId="1F8532FE" w:rsidR="004D03D9" w:rsidRDefault="00DE04A7" w:rsidP="00AD7EB5">
            <w:r>
              <w:t>User</w:t>
            </w:r>
          </w:p>
        </w:tc>
      </w:tr>
      <w:tr w:rsidR="004D03D9" w14:paraId="23E7EB20" w14:textId="77777777" w:rsidTr="004D03D9">
        <w:tc>
          <w:tcPr>
            <w:tcW w:w="4328" w:type="dxa"/>
          </w:tcPr>
          <w:p w14:paraId="27DF7D37" w14:textId="63D3BDAB" w:rsidR="004D03D9" w:rsidRDefault="004D03D9" w:rsidP="00AD7EB5">
            <w:r>
              <w:t>Purpose</w:t>
            </w:r>
          </w:p>
        </w:tc>
        <w:tc>
          <w:tcPr>
            <w:tcW w:w="4328" w:type="dxa"/>
          </w:tcPr>
          <w:p w14:paraId="43D38025" w14:textId="24455A11" w:rsidR="004D03D9" w:rsidRDefault="00DE04A7" w:rsidP="00AD7EB5">
            <w:r>
              <w:t>To sign</w:t>
            </w:r>
            <w:r w:rsidR="002E6893">
              <w:t xml:space="preserve"> </w:t>
            </w:r>
            <w:r>
              <w:t>in the user</w:t>
            </w:r>
          </w:p>
        </w:tc>
      </w:tr>
      <w:tr w:rsidR="004D03D9" w14:paraId="106D65D3" w14:textId="77777777" w:rsidTr="004D03D9">
        <w:tc>
          <w:tcPr>
            <w:tcW w:w="4328" w:type="dxa"/>
          </w:tcPr>
          <w:p w14:paraId="133402BE" w14:textId="3506D0DC" w:rsidR="004D03D9" w:rsidRDefault="004D03D9" w:rsidP="00AD7EB5">
            <w:r>
              <w:t>Overview</w:t>
            </w:r>
          </w:p>
        </w:tc>
        <w:tc>
          <w:tcPr>
            <w:tcW w:w="4328" w:type="dxa"/>
          </w:tcPr>
          <w:p w14:paraId="4D59FDE0" w14:textId="3E0D6CFA" w:rsidR="004D03D9" w:rsidRDefault="000436EC" w:rsidP="00AD7EB5">
            <w:r>
              <w:t>The user enters the email and password and then clicks on sign in</w:t>
            </w:r>
          </w:p>
        </w:tc>
      </w:tr>
      <w:tr w:rsidR="004D03D9" w14:paraId="167D7854" w14:textId="77777777" w:rsidTr="004D03D9">
        <w:tc>
          <w:tcPr>
            <w:tcW w:w="4328" w:type="dxa"/>
          </w:tcPr>
          <w:p w14:paraId="4FE81543" w14:textId="4D1525B8" w:rsidR="004D03D9" w:rsidRDefault="004D03D9" w:rsidP="00AD7EB5">
            <w:r>
              <w:t>Type</w:t>
            </w:r>
          </w:p>
        </w:tc>
        <w:tc>
          <w:tcPr>
            <w:tcW w:w="4328" w:type="dxa"/>
          </w:tcPr>
          <w:p w14:paraId="15847B5E" w14:textId="2EFFD6F1" w:rsidR="004D03D9" w:rsidRDefault="00DE04A7" w:rsidP="00AD7EB5">
            <w:r>
              <w:t>Primary and essential</w:t>
            </w:r>
          </w:p>
        </w:tc>
      </w:tr>
      <w:tr w:rsidR="004D03D9" w14:paraId="2B8C55EA" w14:textId="77777777" w:rsidTr="004D03D9">
        <w:tc>
          <w:tcPr>
            <w:tcW w:w="4328" w:type="dxa"/>
          </w:tcPr>
          <w:p w14:paraId="667DE450" w14:textId="01565BAC" w:rsidR="004D03D9" w:rsidRDefault="004D03D9" w:rsidP="00AD7EB5">
            <w:r>
              <w:t>Pre-Condition</w:t>
            </w:r>
          </w:p>
        </w:tc>
        <w:tc>
          <w:tcPr>
            <w:tcW w:w="4328" w:type="dxa"/>
          </w:tcPr>
          <w:p w14:paraId="06ACBAF1" w14:textId="3DDEF658" w:rsidR="004D03D9" w:rsidRDefault="00DE04A7" w:rsidP="00AD7EB5">
            <w:r>
              <w:t>User must be signed up</w:t>
            </w:r>
          </w:p>
        </w:tc>
      </w:tr>
      <w:tr w:rsidR="004D03D9" w14:paraId="07DB7EBC" w14:textId="77777777" w:rsidTr="004D03D9">
        <w:tc>
          <w:tcPr>
            <w:tcW w:w="4328" w:type="dxa"/>
          </w:tcPr>
          <w:p w14:paraId="0FD1BC08" w14:textId="05A5CA42" w:rsidR="004D03D9" w:rsidRDefault="004D03D9" w:rsidP="00AD7EB5">
            <w:r>
              <w:lastRenderedPageBreak/>
              <w:t>Post-Condition</w:t>
            </w:r>
          </w:p>
        </w:tc>
        <w:tc>
          <w:tcPr>
            <w:tcW w:w="4328" w:type="dxa"/>
          </w:tcPr>
          <w:p w14:paraId="7C2739A6" w14:textId="0DCE25A8" w:rsidR="004D03D9" w:rsidRDefault="00DE04A7" w:rsidP="00AD7EB5">
            <w:r>
              <w:t>User signed in successfully</w:t>
            </w:r>
          </w:p>
        </w:tc>
      </w:tr>
      <w:tr w:rsidR="0011474D" w14:paraId="12FE3A2C" w14:textId="77777777" w:rsidTr="000436EC">
        <w:tc>
          <w:tcPr>
            <w:tcW w:w="8656" w:type="dxa"/>
            <w:gridSpan w:val="2"/>
          </w:tcPr>
          <w:p w14:paraId="294D3BDC" w14:textId="4654D20A" w:rsidR="0011474D" w:rsidRDefault="0011474D" w:rsidP="00AD7EB5">
            <w:r>
              <w:t>Normal flow</w:t>
            </w:r>
          </w:p>
        </w:tc>
      </w:tr>
      <w:tr w:rsidR="004D03D9" w14:paraId="4EB01DC4" w14:textId="77777777" w:rsidTr="004D03D9">
        <w:tc>
          <w:tcPr>
            <w:tcW w:w="4328" w:type="dxa"/>
          </w:tcPr>
          <w:p w14:paraId="3A3A4591" w14:textId="6E890E0B" w:rsidR="004D03D9" w:rsidRDefault="004D03D9" w:rsidP="00AD7EB5">
            <w:r>
              <w:t>Actors Actions</w:t>
            </w:r>
          </w:p>
        </w:tc>
        <w:tc>
          <w:tcPr>
            <w:tcW w:w="4328" w:type="dxa"/>
          </w:tcPr>
          <w:p w14:paraId="688B9A6C" w14:textId="07FBE6BE" w:rsidR="004D03D9" w:rsidRDefault="004D03D9" w:rsidP="00AD7EB5">
            <w:r>
              <w:t>System Response</w:t>
            </w:r>
          </w:p>
        </w:tc>
      </w:tr>
      <w:tr w:rsidR="004D03D9" w14:paraId="5D865B46" w14:textId="77777777" w:rsidTr="004D03D9">
        <w:tc>
          <w:tcPr>
            <w:tcW w:w="4328" w:type="dxa"/>
          </w:tcPr>
          <w:p w14:paraId="277208DB" w14:textId="53744C80" w:rsidR="004D03D9" w:rsidRDefault="00706E03" w:rsidP="00706E03">
            <w:pPr>
              <w:pStyle w:val="ListParagraph"/>
              <w:numPr>
                <w:ilvl w:val="0"/>
                <w:numId w:val="26"/>
              </w:numPr>
            </w:pPr>
            <w:r>
              <w:t>The user enters the email and password that was entered during signup</w:t>
            </w:r>
            <w:r w:rsidR="00916D29">
              <w:t>.</w:t>
            </w:r>
          </w:p>
        </w:tc>
        <w:tc>
          <w:tcPr>
            <w:tcW w:w="4328" w:type="dxa"/>
          </w:tcPr>
          <w:p w14:paraId="5CCA720E" w14:textId="2FA79A73" w:rsidR="004D03D9" w:rsidRDefault="00706E03" w:rsidP="00706E03">
            <w:pPr>
              <w:pStyle w:val="ListParagraph"/>
              <w:numPr>
                <w:ilvl w:val="0"/>
                <w:numId w:val="26"/>
              </w:numPr>
            </w:pPr>
            <w:r>
              <w:t>The system verifies the user email and password and shows next phase</w:t>
            </w:r>
            <w:r w:rsidR="00916D29">
              <w:t>.</w:t>
            </w:r>
          </w:p>
        </w:tc>
      </w:tr>
      <w:tr w:rsidR="0011474D" w14:paraId="3C500837" w14:textId="77777777" w:rsidTr="000436EC">
        <w:tc>
          <w:tcPr>
            <w:tcW w:w="8656" w:type="dxa"/>
            <w:gridSpan w:val="2"/>
          </w:tcPr>
          <w:p w14:paraId="44B70538" w14:textId="65EA42DF" w:rsidR="0011474D" w:rsidRDefault="0011474D" w:rsidP="00AD7EB5">
            <w:r>
              <w:t>Alternative flow</w:t>
            </w:r>
          </w:p>
        </w:tc>
      </w:tr>
      <w:tr w:rsidR="004D03D9" w14:paraId="2F614FD5" w14:textId="77777777" w:rsidTr="004D03D9">
        <w:tc>
          <w:tcPr>
            <w:tcW w:w="4328" w:type="dxa"/>
          </w:tcPr>
          <w:p w14:paraId="46A356B8" w14:textId="31C0FB45" w:rsidR="004D03D9" w:rsidRDefault="00706E03" w:rsidP="00AD7EB5">
            <w:r>
              <w:t>1a. The user enters the wrong password</w:t>
            </w:r>
            <w:r w:rsidR="00916D29">
              <w:t>.</w:t>
            </w:r>
          </w:p>
        </w:tc>
        <w:tc>
          <w:tcPr>
            <w:tcW w:w="4328" w:type="dxa"/>
          </w:tcPr>
          <w:p w14:paraId="0342A930" w14:textId="331B4CB2" w:rsidR="004D03D9" w:rsidRDefault="006C14E5" w:rsidP="00AD7EB5">
            <w:r>
              <w:t>2a</w:t>
            </w:r>
            <w:r w:rsidR="00706E03">
              <w:t>. The system does not pass the user to next phase and shows a message of incorrect password</w:t>
            </w:r>
            <w:r w:rsidR="00916D29">
              <w:t>.</w:t>
            </w:r>
          </w:p>
        </w:tc>
      </w:tr>
    </w:tbl>
    <w:p w14:paraId="4E4F568A" w14:textId="77777777" w:rsidR="004D03D9" w:rsidRDefault="004D03D9" w:rsidP="00AD7EB5"/>
    <w:p w14:paraId="26610305" w14:textId="636B0BB8" w:rsidR="00AD7EB5" w:rsidRDefault="00AD7EB5" w:rsidP="00AD7EB5">
      <w:pPr>
        <w:pStyle w:val="Heading3"/>
      </w:pPr>
      <w:bookmarkStart w:id="99" w:name="_Toc32867918"/>
      <w:r>
        <w:t>Sign up</w:t>
      </w:r>
      <w:bookmarkEnd w:id="99"/>
    </w:p>
    <w:p w14:paraId="1CAD6C23" w14:textId="0C39AC4E" w:rsidR="00B76597" w:rsidRPr="00B76597" w:rsidRDefault="00BF0F04" w:rsidP="00B76597">
      <w:r>
        <w:t xml:space="preserve">In this use case the system prompts the user to enter </w:t>
      </w:r>
      <w:r w:rsidR="00506D47">
        <w:t>f</w:t>
      </w:r>
      <w:r>
        <w:t>irst name last name, email and password and click sign up. In response to that the system validates the details and shows an appropriate message on successful sign up. The system also gives response if the sign up gets unsuccessful and shows a</w:t>
      </w:r>
      <w:r w:rsidR="00DA5330">
        <w:t>n</w:t>
      </w:r>
      <w:r>
        <w:t xml:space="preserve"> appropriate massage.</w:t>
      </w:r>
    </w:p>
    <w:p w14:paraId="12CB836F" w14:textId="2CB3C643" w:rsidR="00AD7EB5" w:rsidRDefault="005A6F29" w:rsidP="00AD7EB5">
      <w:r>
        <w:rPr>
          <w:noProof/>
          <w:lang w:val="en-US"/>
        </w:rPr>
        <w:lastRenderedPageBreak/>
        <w:drawing>
          <wp:inline distT="0" distB="0" distL="0" distR="0" wp14:anchorId="321C0CA7" wp14:editId="3D047912">
            <wp:extent cx="5502910" cy="49193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 up.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4919345"/>
                    </a:xfrm>
                    <a:prstGeom prst="rect">
                      <a:avLst/>
                    </a:prstGeom>
                  </pic:spPr>
                </pic:pic>
              </a:graphicData>
            </a:graphic>
          </wp:inline>
        </w:drawing>
      </w:r>
    </w:p>
    <w:p w14:paraId="07C9C49F" w14:textId="2AB59B13" w:rsidR="005A69F8" w:rsidRPr="008A010F" w:rsidRDefault="005A69F8" w:rsidP="005A69F8">
      <w:pPr>
        <w:pStyle w:val="Caption"/>
        <w:jc w:val="center"/>
        <w:rPr>
          <w:i w:val="0"/>
          <w:iCs w:val="0"/>
          <w:sz w:val="20"/>
          <w:szCs w:val="20"/>
        </w:rPr>
      </w:pPr>
      <w:r w:rsidRPr="005A69F8">
        <w:rPr>
          <w:i w:val="0"/>
          <w:iCs w:val="0"/>
          <w:sz w:val="20"/>
          <w:szCs w:val="20"/>
        </w:rPr>
        <w:t xml:space="preserve">Figure </w:t>
      </w:r>
      <w:r w:rsidR="00E0521B">
        <w:rPr>
          <w:i w:val="0"/>
          <w:iCs w:val="0"/>
          <w:sz w:val="20"/>
          <w:szCs w:val="20"/>
        </w:rPr>
        <w:t>3</w:t>
      </w:r>
      <w:r w:rsidR="0037133B">
        <w:rPr>
          <w:i w:val="0"/>
          <w:iCs w:val="0"/>
          <w:sz w:val="20"/>
          <w:szCs w:val="20"/>
        </w:rPr>
        <w:t>.3</w:t>
      </w:r>
      <w:r w:rsidRPr="008A010F">
        <w:rPr>
          <w:i w:val="0"/>
          <w:iCs w:val="0"/>
          <w:sz w:val="20"/>
          <w:szCs w:val="20"/>
        </w:rPr>
        <w:t>: Use case for Sign up</w:t>
      </w:r>
    </w:p>
    <w:p w14:paraId="7176E3EE" w14:textId="79131A04" w:rsidR="00873FEE" w:rsidRDefault="00873FEE" w:rsidP="00873FEE">
      <w:pPr>
        <w:rPr>
          <w:lang w:val="en-US"/>
        </w:rPr>
      </w:pPr>
    </w:p>
    <w:p w14:paraId="6CDA15B2" w14:textId="77777777" w:rsidR="00873FEE" w:rsidRPr="00873FEE" w:rsidRDefault="00873FEE" w:rsidP="00873FEE">
      <w:pPr>
        <w:rPr>
          <w:lang w:val="en-US"/>
        </w:rPr>
      </w:pPr>
    </w:p>
    <w:p w14:paraId="340742CF" w14:textId="62E1B32F" w:rsidR="00A955B1" w:rsidRPr="00A955B1" w:rsidRDefault="00A955B1" w:rsidP="00A955B1">
      <w:pPr>
        <w:pStyle w:val="Caption"/>
        <w:jc w:val="center"/>
        <w:rPr>
          <w:i w:val="0"/>
          <w:iCs w:val="0"/>
          <w:sz w:val="20"/>
          <w:szCs w:val="20"/>
        </w:rPr>
      </w:pPr>
      <w:bookmarkStart w:id="100" w:name="_Toc32870345"/>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01" w:author="Engr .M Umer Haroon ." w:date="2020-02-19T07:43:00Z">
        <w:r w:rsidR="003C23B3">
          <w:rPr>
            <w:i w:val="0"/>
            <w:iCs w:val="0"/>
            <w:noProof/>
            <w:sz w:val="20"/>
            <w:szCs w:val="20"/>
          </w:rPr>
          <w:t>4</w:t>
        </w:r>
      </w:ins>
      <w:del w:id="102"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.2</w:t>
      </w:r>
      <w:r w:rsidRPr="00A955B1">
        <w:rPr>
          <w:i w:val="0"/>
          <w:iCs w:val="0"/>
          <w:sz w:val="20"/>
          <w:szCs w:val="20"/>
          <w:lang w:val="en-US"/>
        </w:rPr>
        <w:t xml:space="preserve">: Sign </w:t>
      </w:r>
      <w:r>
        <w:rPr>
          <w:i w:val="0"/>
          <w:iCs w:val="0"/>
          <w:sz w:val="20"/>
          <w:szCs w:val="20"/>
          <w:lang w:val="en-US"/>
        </w:rPr>
        <w:t>up</w:t>
      </w:r>
      <w:bookmarkEnd w:id="100"/>
    </w:p>
    <w:tbl>
      <w:tblPr>
        <w:tblStyle w:val="TableGrid"/>
        <w:tblW w:w="0" w:type="auto"/>
        <w:tblLook w:val="04A0" w:firstRow="1" w:lastRow="0" w:firstColumn="1" w:lastColumn="0" w:noHBand="0" w:noVBand="1"/>
      </w:tblPr>
      <w:tblGrid>
        <w:gridCol w:w="4328"/>
        <w:gridCol w:w="4328"/>
      </w:tblGrid>
      <w:tr w:rsidR="0011474D" w14:paraId="652DE87B" w14:textId="77777777" w:rsidTr="000436EC">
        <w:tc>
          <w:tcPr>
            <w:tcW w:w="4328" w:type="dxa"/>
          </w:tcPr>
          <w:p w14:paraId="2207D176" w14:textId="77777777" w:rsidR="0011474D" w:rsidRDefault="0011474D" w:rsidP="000436EC">
            <w:r>
              <w:t>Use case ID</w:t>
            </w:r>
          </w:p>
        </w:tc>
        <w:tc>
          <w:tcPr>
            <w:tcW w:w="4328" w:type="dxa"/>
          </w:tcPr>
          <w:p w14:paraId="20FB5663" w14:textId="00E0D5BE" w:rsidR="0011474D" w:rsidRDefault="00EC327B" w:rsidP="000436EC">
            <w:r>
              <w:t>UC-2</w:t>
            </w:r>
          </w:p>
        </w:tc>
      </w:tr>
      <w:tr w:rsidR="0011474D" w14:paraId="707B9239" w14:textId="77777777" w:rsidTr="000436EC">
        <w:tc>
          <w:tcPr>
            <w:tcW w:w="4328" w:type="dxa"/>
          </w:tcPr>
          <w:p w14:paraId="2D3CB2B1" w14:textId="77777777" w:rsidR="0011474D" w:rsidRDefault="0011474D" w:rsidP="000436EC">
            <w:r>
              <w:t>Use case name</w:t>
            </w:r>
          </w:p>
        </w:tc>
        <w:tc>
          <w:tcPr>
            <w:tcW w:w="4328" w:type="dxa"/>
          </w:tcPr>
          <w:p w14:paraId="0C9FFB62" w14:textId="5A04AF54" w:rsidR="0011474D" w:rsidRDefault="00EC327B" w:rsidP="000436EC">
            <w:r>
              <w:t>Signup</w:t>
            </w:r>
          </w:p>
        </w:tc>
      </w:tr>
      <w:tr w:rsidR="0011474D" w14:paraId="6FCB5665" w14:textId="77777777" w:rsidTr="000436EC">
        <w:tc>
          <w:tcPr>
            <w:tcW w:w="4328" w:type="dxa"/>
          </w:tcPr>
          <w:p w14:paraId="4FA59AAE" w14:textId="77777777" w:rsidR="0011474D" w:rsidRDefault="0011474D" w:rsidP="000436EC">
            <w:r>
              <w:t>References requirement</w:t>
            </w:r>
          </w:p>
        </w:tc>
        <w:tc>
          <w:tcPr>
            <w:tcW w:w="4328" w:type="dxa"/>
          </w:tcPr>
          <w:p w14:paraId="1F2BD65C" w14:textId="2EA9016F" w:rsidR="0011474D" w:rsidRDefault="00EC327B" w:rsidP="000436EC">
            <w:r>
              <w:t>Requirement no.2</w:t>
            </w:r>
          </w:p>
        </w:tc>
      </w:tr>
      <w:tr w:rsidR="0011474D" w14:paraId="5924EC61" w14:textId="77777777" w:rsidTr="000436EC">
        <w:tc>
          <w:tcPr>
            <w:tcW w:w="4328" w:type="dxa"/>
          </w:tcPr>
          <w:p w14:paraId="66BE4BC3" w14:textId="77777777" w:rsidR="0011474D" w:rsidRDefault="0011474D" w:rsidP="000436EC">
            <w:r>
              <w:t>Actors</w:t>
            </w:r>
          </w:p>
        </w:tc>
        <w:tc>
          <w:tcPr>
            <w:tcW w:w="4328" w:type="dxa"/>
          </w:tcPr>
          <w:p w14:paraId="2D6D6769" w14:textId="671DCD4C" w:rsidR="0011474D" w:rsidRDefault="00EC327B" w:rsidP="000436EC">
            <w:r>
              <w:t>User</w:t>
            </w:r>
          </w:p>
        </w:tc>
      </w:tr>
      <w:tr w:rsidR="0011474D" w14:paraId="1164F8EA" w14:textId="77777777" w:rsidTr="000436EC">
        <w:tc>
          <w:tcPr>
            <w:tcW w:w="4328" w:type="dxa"/>
          </w:tcPr>
          <w:p w14:paraId="788D18C8" w14:textId="77777777" w:rsidR="0011474D" w:rsidRDefault="0011474D" w:rsidP="000436EC">
            <w:r>
              <w:t>Purpose</w:t>
            </w:r>
          </w:p>
        </w:tc>
        <w:tc>
          <w:tcPr>
            <w:tcW w:w="4328" w:type="dxa"/>
          </w:tcPr>
          <w:p w14:paraId="57FC9ECD" w14:textId="73D092AD" w:rsidR="0011474D" w:rsidRDefault="00EC327B" w:rsidP="000436EC">
            <w:r>
              <w:t xml:space="preserve">To </w:t>
            </w:r>
            <w:del w:id="103" w:author="Engr .M Umer Haroon ." w:date="2020-02-19T09:33:00Z">
              <w:r w:rsidDel="00E44772">
                <w:delText>signup</w:delText>
              </w:r>
            </w:del>
            <w:ins w:id="104" w:author="Engr .M Umer Haroon ." w:date="2020-02-19T09:33:00Z">
              <w:r w:rsidR="00E44772">
                <w:t>sign up</w:t>
              </w:r>
            </w:ins>
            <w:r>
              <w:t xml:space="preserve"> the user</w:t>
            </w:r>
          </w:p>
        </w:tc>
      </w:tr>
      <w:tr w:rsidR="0011474D" w14:paraId="137716CA" w14:textId="77777777" w:rsidTr="000436EC">
        <w:tc>
          <w:tcPr>
            <w:tcW w:w="4328" w:type="dxa"/>
          </w:tcPr>
          <w:p w14:paraId="69ADE5B3" w14:textId="77777777" w:rsidR="0011474D" w:rsidRDefault="0011474D" w:rsidP="000436EC">
            <w:r>
              <w:t>Overview</w:t>
            </w:r>
          </w:p>
        </w:tc>
        <w:tc>
          <w:tcPr>
            <w:tcW w:w="4328" w:type="dxa"/>
          </w:tcPr>
          <w:p w14:paraId="4F51E2D0" w14:textId="4D3D78A3" w:rsidR="0011474D" w:rsidRDefault="000436EC" w:rsidP="000436EC">
            <w:r>
              <w:t>The user enters the first name last name, email, password, password and then click on sign in</w:t>
            </w:r>
          </w:p>
        </w:tc>
      </w:tr>
      <w:tr w:rsidR="0011474D" w14:paraId="02A6494C" w14:textId="77777777" w:rsidTr="000436EC">
        <w:tc>
          <w:tcPr>
            <w:tcW w:w="4328" w:type="dxa"/>
          </w:tcPr>
          <w:p w14:paraId="5AB1F2F6" w14:textId="77777777" w:rsidR="0011474D" w:rsidRDefault="0011474D" w:rsidP="000436EC">
            <w:r>
              <w:t>Type</w:t>
            </w:r>
          </w:p>
        </w:tc>
        <w:tc>
          <w:tcPr>
            <w:tcW w:w="4328" w:type="dxa"/>
          </w:tcPr>
          <w:p w14:paraId="77C2AE51" w14:textId="1DE01953" w:rsidR="0011474D" w:rsidRDefault="00EC327B" w:rsidP="000436EC">
            <w:r>
              <w:t>Primary and essential</w:t>
            </w:r>
          </w:p>
        </w:tc>
      </w:tr>
      <w:tr w:rsidR="0011474D" w14:paraId="646FF86F" w14:textId="77777777" w:rsidTr="000436EC">
        <w:tc>
          <w:tcPr>
            <w:tcW w:w="4328" w:type="dxa"/>
          </w:tcPr>
          <w:p w14:paraId="4056A36E" w14:textId="77777777" w:rsidR="0011474D" w:rsidRDefault="0011474D" w:rsidP="000436EC">
            <w:r>
              <w:lastRenderedPageBreak/>
              <w:t>Pre-Condition</w:t>
            </w:r>
          </w:p>
        </w:tc>
        <w:tc>
          <w:tcPr>
            <w:tcW w:w="4328" w:type="dxa"/>
          </w:tcPr>
          <w:p w14:paraId="56C87CFE" w14:textId="3F0AE12D" w:rsidR="0011474D" w:rsidRDefault="004E33EE" w:rsidP="000436EC">
            <w:r>
              <w:t>N</w:t>
            </w:r>
            <w:r w:rsidR="00112E0F">
              <w:t>one</w:t>
            </w:r>
          </w:p>
        </w:tc>
      </w:tr>
      <w:tr w:rsidR="0011474D" w14:paraId="60C86873" w14:textId="77777777" w:rsidTr="000436EC">
        <w:tc>
          <w:tcPr>
            <w:tcW w:w="4328" w:type="dxa"/>
          </w:tcPr>
          <w:p w14:paraId="369AA433" w14:textId="77777777" w:rsidR="0011474D" w:rsidRDefault="0011474D" w:rsidP="000436EC">
            <w:r>
              <w:t>Post-Condition</w:t>
            </w:r>
          </w:p>
        </w:tc>
        <w:tc>
          <w:tcPr>
            <w:tcW w:w="4328" w:type="dxa"/>
          </w:tcPr>
          <w:p w14:paraId="659A0540" w14:textId="45A788EE" w:rsidR="0011474D" w:rsidRDefault="00112E0F" w:rsidP="000436EC">
            <w:r>
              <w:t>User successfully signed up</w:t>
            </w:r>
          </w:p>
        </w:tc>
      </w:tr>
      <w:tr w:rsidR="0011474D" w14:paraId="7AD833F3" w14:textId="77777777" w:rsidTr="000436EC">
        <w:tc>
          <w:tcPr>
            <w:tcW w:w="8656" w:type="dxa"/>
            <w:gridSpan w:val="2"/>
          </w:tcPr>
          <w:p w14:paraId="035BFBD1" w14:textId="77777777" w:rsidR="0011474D" w:rsidRDefault="0011474D" w:rsidP="000436EC">
            <w:r>
              <w:t>Normal flow</w:t>
            </w:r>
          </w:p>
        </w:tc>
      </w:tr>
      <w:tr w:rsidR="0011474D" w14:paraId="1671D866" w14:textId="77777777" w:rsidTr="000436EC">
        <w:tc>
          <w:tcPr>
            <w:tcW w:w="4328" w:type="dxa"/>
          </w:tcPr>
          <w:p w14:paraId="534DE5DD" w14:textId="77777777" w:rsidR="0011474D" w:rsidRDefault="0011474D" w:rsidP="000436EC">
            <w:r>
              <w:t>Actors Actions</w:t>
            </w:r>
          </w:p>
        </w:tc>
        <w:tc>
          <w:tcPr>
            <w:tcW w:w="4328" w:type="dxa"/>
          </w:tcPr>
          <w:p w14:paraId="6E784166" w14:textId="77777777" w:rsidR="0011474D" w:rsidRDefault="0011474D" w:rsidP="000436EC">
            <w:r>
              <w:t>System Response</w:t>
            </w:r>
          </w:p>
        </w:tc>
      </w:tr>
      <w:tr w:rsidR="0011474D" w14:paraId="1D172929" w14:textId="77777777" w:rsidTr="000436EC">
        <w:tc>
          <w:tcPr>
            <w:tcW w:w="4328" w:type="dxa"/>
          </w:tcPr>
          <w:p w14:paraId="28877BBA" w14:textId="4BE557C5" w:rsidR="0011474D" w:rsidRDefault="00706E03" w:rsidP="006C14E5">
            <w:pPr>
              <w:pStyle w:val="ListParagraph"/>
              <w:numPr>
                <w:ilvl w:val="0"/>
                <w:numId w:val="26"/>
              </w:numPr>
            </w:pPr>
            <w:r>
              <w:t>The user enters the first name, last name</w:t>
            </w:r>
            <w:r w:rsidR="00B7359D">
              <w:t>,</w:t>
            </w:r>
            <w:r>
              <w:t xml:space="preserve"> email, password and confirms the password.</w:t>
            </w:r>
          </w:p>
        </w:tc>
        <w:tc>
          <w:tcPr>
            <w:tcW w:w="4328" w:type="dxa"/>
          </w:tcPr>
          <w:p w14:paraId="70A24AA9" w14:textId="7A3BBDFD" w:rsidR="0011474D" w:rsidRDefault="00706E03" w:rsidP="00E44772">
            <w:pPr>
              <w:pStyle w:val="ListParagraph"/>
              <w:numPr>
                <w:ilvl w:val="0"/>
                <w:numId w:val="26"/>
              </w:numPr>
            </w:pPr>
            <w:r>
              <w:t xml:space="preserve">The system creates an account </w:t>
            </w:r>
            <w:r w:rsidR="00340179">
              <w:t>against the user inputs and pass it to next phase</w:t>
            </w:r>
            <w:r w:rsidR="00916D29">
              <w:t>.</w:t>
            </w:r>
          </w:p>
        </w:tc>
      </w:tr>
      <w:tr w:rsidR="0011474D" w14:paraId="4820CD06" w14:textId="77777777" w:rsidTr="000436EC">
        <w:tc>
          <w:tcPr>
            <w:tcW w:w="8656" w:type="dxa"/>
            <w:gridSpan w:val="2"/>
          </w:tcPr>
          <w:p w14:paraId="1C92D5CD" w14:textId="77777777" w:rsidR="0011474D" w:rsidRDefault="0011474D" w:rsidP="000436EC">
            <w:r>
              <w:t>Alternative flow</w:t>
            </w:r>
          </w:p>
        </w:tc>
      </w:tr>
      <w:tr w:rsidR="0011474D" w14:paraId="3284648D" w14:textId="77777777" w:rsidTr="000436EC">
        <w:tc>
          <w:tcPr>
            <w:tcW w:w="4328" w:type="dxa"/>
          </w:tcPr>
          <w:p w14:paraId="2D6637D2" w14:textId="14577FEC" w:rsidR="0011474D" w:rsidRDefault="006C14E5" w:rsidP="000436EC">
            <w:r>
              <w:t xml:space="preserve">3a. </w:t>
            </w:r>
            <w:r w:rsidR="00706E03">
              <w:t xml:space="preserve">The user enters </w:t>
            </w:r>
            <w:r w:rsidR="00340179">
              <w:t>the wrong password in confirm password field</w:t>
            </w:r>
            <w:r w:rsidR="00916D29">
              <w:t>.</w:t>
            </w:r>
          </w:p>
        </w:tc>
        <w:tc>
          <w:tcPr>
            <w:tcW w:w="4328" w:type="dxa"/>
          </w:tcPr>
          <w:p w14:paraId="4578488F" w14:textId="3178D5C8" w:rsidR="0011474D" w:rsidRDefault="006C14E5" w:rsidP="000436EC">
            <w:r>
              <w:t xml:space="preserve">4a. </w:t>
            </w:r>
            <w:r w:rsidR="00706E03">
              <w:t xml:space="preserve">The system does not pass the user to next phase and shows a message of </w:t>
            </w:r>
            <w:r w:rsidR="00340179">
              <w:t>mismatch</w:t>
            </w:r>
            <w:r w:rsidR="00706E03">
              <w:t xml:space="preserve"> password</w:t>
            </w:r>
            <w:r w:rsidR="00916D29">
              <w:t>.</w:t>
            </w:r>
          </w:p>
        </w:tc>
      </w:tr>
    </w:tbl>
    <w:p w14:paraId="14126DB7" w14:textId="77777777" w:rsidR="0011474D" w:rsidRDefault="0011474D" w:rsidP="00AD7EB5"/>
    <w:p w14:paraId="28815341" w14:textId="3E656F76" w:rsidR="00AD7EB5" w:rsidRDefault="00AD7EB5" w:rsidP="00AD7EB5">
      <w:pPr>
        <w:pStyle w:val="Heading3"/>
      </w:pPr>
      <w:bookmarkStart w:id="105" w:name="_Toc32867919"/>
      <w:r>
        <w:t>Search news</w:t>
      </w:r>
      <w:bookmarkEnd w:id="105"/>
    </w:p>
    <w:p w14:paraId="5471D377" w14:textId="252D958D" w:rsidR="00183786" w:rsidRPr="00183786" w:rsidRDefault="00183786" w:rsidP="00183786">
      <w:r>
        <w:t xml:space="preserve">In this use case the system prompts the user to enter the keywords and click search. In response to that the system analysis the </w:t>
      </w:r>
      <w:del w:id="106" w:author="Engr .M Umer Haroon ." w:date="2020-02-19T09:34:00Z">
        <w:r w:rsidDel="00E44772">
          <w:delText>users</w:delText>
        </w:r>
      </w:del>
      <w:ins w:id="107" w:author="Engr .M Umer Haroon ." w:date="2020-02-19T09:34:00Z">
        <w:r w:rsidR="00E44772">
          <w:t>user’s</w:t>
        </w:r>
      </w:ins>
      <w:r>
        <w:t xml:space="preserve"> context and shows the news results in an appropriate way. The system also gives response if </w:t>
      </w:r>
      <w:r w:rsidR="00275128">
        <w:t>keywords are too short to be use as context</w:t>
      </w:r>
      <w:r>
        <w:t xml:space="preserve"> and shows a</w:t>
      </w:r>
      <w:r w:rsidR="00EE24F3">
        <w:t>n</w:t>
      </w:r>
      <w:r>
        <w:t xml:space="preserve"> appropriate massage.</w:t>
      </w:r>
    </w:p>
    <w:p w14:paraId="28CD34B0" w14:textId="47802378" w:rsidR="00B76597" w:rsidRDefault="005A6F29" w:rsidP="00B76597">
      <w:r>
        <w:rPr>
          <w:noProof/>
          <w:lang w:val="en-US"/>
        </w:rPr>
        <w:drawing>
          <wp:inline distT="0" distB="0" distL="0" distR="0" wp14:anchorId="0E346BD3" wp14:editId="63B4EC25">
            <wp:extent cx="5502910" cy="3084830"/>
            <wp:effectExtent l="0" t="0" r="2540" b="127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 news.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084830"/>
                    </a:xfrm>
                    <a:prstGeom prst="rect">
                      <a:avLst/>
                    </a:prstGeom>
                  </pic:spPr>
                </pic:pic>
              </a:graphicData>
            </a:graphic>
          </wp:inline>
        </w:drawing>
      </w:r>
    </w:p>
    <w:p w14:paraId="19DD8DEF" w14:textId="2210AE3B"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3.4</w:t>
      </w:r>
      <w:r w:rsidRPr="008A010F">
        <w:rPr>
          <w:i w:val="0"/>
          <w:iCs w:val="0"/>
          <w:sz w:val="20"/>
          <w:szCs w:val="20"/>
        </w:rPr>
        <w:t>: Use case for search news</w:t>
      </w:r>
    </w:p>
    <w:p w14:paraId="7726B6C0" w14:textId="233DD8F1" w:rsidR="00A955B1" w:rsidRDefault="00A955B1" w:rsidP="00A955B1">
      <w:pPr>
        <w:rPr>
          <w:lang w:val="en-US"/>
        </w:rPr>
      </w:pPr>
    </w:p>
    <w:p w14:paraId="16B84C54" w14:textId="3754DD86" w:rsidR="00A955B1" w:rsidRDefault="00A955B1" w:rsidP="00A955B1">
      <w:pPr>
        <w:rPr>
          <w:lang w:val="en-US"/>
        </w:rPr>
      </w:pPr>
    </w:p>
    <w:p w14:paraId="4DC3418F" w14:textId="3CFD6142" w:rsidR="00A955B1" w:rsidRPr="00A955B1" w:rsidRDefault="00A955B1" w:rsidP="00A955B1">
      <w:pPr>
        <w:pStyle w:val="Caption"/>
        <w:jc w:val="center"/>
        <w:rPr>
          <w:i w:val="0"/>
          <w:iCs w:val="0"/>
          <w:sz w:val="20"/>
          <w:szCs w:val="20"/>
        </w:rPr>
      </w:pPr>
      <w:bookmarkStart w:id="108" w:name="_Toc32870346"/>
      <w:r w:rsidRPr="00A955B1">
        <w:rPr>
          <w:i w:val="0"/>
          <w:iCs w:val="0"/>
          <w:sz w:val="20"/>
          <w:szCs w:val="20"/>
        </w:rPr>
        <w:lastRenderedPageBreak/>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09" w:author="Engr .M Umer Haroon ." w:date="2020-02-19T07:43:00Z">
        <w:r w:rsidR="003C23B3">
          <w:rPr>
            <w:i w:val="0"/>
            <w:iCs w:val="0"/>
            <w:noProof/>
            <w:sz w:val="20"/>
            <w:szCs w:val="20"/>
          </w:rPr>
          <w:t>5</w:t>
        </w:r>
      </w:ins>
      <w:del w:id="110"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.3</w:t>
      </w:r>
      <w:r w:rsidRPr="00A955B1">
        <w:rPr>
          <w:i w:val="0"/>
          <w:iCs w:val="0"/>
          <w:sz w:val="20"/>
          <w:szCs w:val="20"/>
          <w:lang w:val="en-US"/>
        </w:rPr>
        <w:t>: S</w:t>
      </w:r>
      <w:r>
        <w:rPr>
          <w:i w:val="0"/>
          <w:iCs w:val="0"/>
          <w:sz w:val="20"/>
          <w:szCs w:val="20"/>
          <w:lang w:val="en-US"/>
        </w:rPr>
        <w:t>earch news</w:t>
      </w:r>
      <w:bookmarkEnd w:id="108"/>
    </w:p>
    <w:tbl>
      <w:tblPr>
        <w:tblStyle w:val="TableGrid"/>
        <w:tblW w:w="0" w:type="auto"/>
        <w:tblLook w:val="04A0" w:firstRow="1" w:lastRow="0" w:firstColumn="1" w:lastColumn="0" w:noHBand="0" w:noVBand="1"/>
      </w:tblPr>
      <w:tblGrid>
        <w:gridCol w:w="4328"/>
        <w:gridCol w:w="4328"/>
      </w:tblGrid>
      <w:tr w:rsidR="0011474D" w14:paraId="76E03C21" w14:textId="77777777" w:rsidTr="000436EC">
        <w:tc>
          <w:tcPr>
            <w:tcW w:w="4328" w:type="dxa"/>
          </w:tcPr>
          <w:p w14:paraId="1C123D75" w14:textId="77777777" w:rsidR="0011474D" w:rsidRDefault="0011474D" w:rsidP="000436EC">
            <w:r>
              <w:t>Use case ID</w:t>
            </w:r>
          </w:p>
        </w:tc>
        <w:tc>
          <w:tcPr>
            <w:tcW w:w="4328" w:type="dxa"/>
          </w:tcPr>
          <w:p w14:paraId="02CC68E1" w14:textId="45C5E313" w:rsidR="0011474D" w:rsidRDefault="00112E0F" w:rsidP="000436EC">
            <w:r>
              <w:t>UC-3</w:t>
            </w:r>
          </w:p>
        </w:tc>
      </w:tr>
      <w:tr w:rsidR="0011474D" w14:paraId="26D1F41A" w14:textId="77777777" w:rsidTr="000436EC">
        <w:tc>
          <w:tcPr>
            <w:tcW w:w="4328" w:type="dxa"/>
          </w:tcPr>
          <w:p w14:paraId="136FA745" w14:textId="77777777" w:rsidR="0011474D" w:rsidRDefault="0011474D" w:rsidP="000436EC">
            <w:r>
              <w:t>Use case name</w:t>
            </w:r>
          </w:p>
        </w:tc>
        <w:tc>
          <w:tcPr>
            <w:tcW w:w="4328" w:type="dxa"/>
          </w:tcPr>
          <w:p w14:paraId="3D70AE0D" w14:textId="68ABBC7E" w:rsidR="0011474D" w:rsidRDefault="00112E0F" w:rsidP="000436EC">
            <w:r>
              <w:t>Search news</w:t>
            </w:r>
          </w:p>
        </w:tc>
      </w:tr>
      <w:tr w:rsidR="0011474D" w14:paraId="0A6F5148" w14:textId="77777777" w:rsidTr="000436EC">
        <w:tc>
          <w:tcPr>
            <w:tcW w:w="4328" w:type="dxa"/>
          </w:tcPr>
          <w:p w14:paraId="5F8E58F1" w14:textId="77777777" w:rsidR="0011474D" w:rsidRDefault="0011474D" w:rsidP="000436EC">
            <w:r>
              <w:t>References requirement</w:t>
            </w:r>
          </w:p>
        </w:tc>
        <w:tc>
          <w:tcPr>
            <w:tcW w:w="4328" w:type="dxa"/>
          </w:tcPr>
          <w:p w14:paraId="72F70B09" w14:textId="76A413C7" w:rsidR="0011474D" w:rsidRDefault="00112E0F" w:rsidP="000436EC">
            <w:r>
              <w:t>Requirement no. 3</w:t>
            </w:r>
          </w:p>
        </w:tc>
      </w:tr>
      <w:tr w:rsidR="0011474D" w14:paraId="50DBD48A" w14:textId="77777777" w:rsidTr="000436EC">
        <w:tc>
          <w:tcPr>
            <w:tcW w:w="4328" w:type="dxa"/>
          </w:tcPr>
          <w:p w14:paraId="6B8DF81E" w14:textId="77777777" w:rsidR="0011474D" w:rsidRDefault="0011474D" w:rsidP="000436EC">
            <w:r>
              <w:t>Actors</w:t>
            </w:r>
          </w:p>
        </w:tc>
        <w:tc>
          <w:tcPr>
            <w:tcW w:w="4328" w:type="dxa"/>
          </w:tcPr>
          <w:p w14:paraId="4074833F" w14:textId="002F5311" w:rsidR="0011474D" w:rsidRDefault="00112E0F" w:rsidP="000436EC">
            <w:r>
              <w:t>User</w:t>
            </w:r>
          </w:p>
        </w:tc>
      </w:tr>
      <w:tr w:rsidR="0011474D" w14:paraId="32A8D08C" w14:textId="77777777" w:rsidTr="000436EC">
        <w:tc>
          <w:tcPr>
            <w:tcW w:w="4328" w:type="dxa"/>
          </w:tcPr>
          <w:p w14:paraId="1C758502" w14:textId="77777777" w:rsidR="0011474D" w:rsidRDefault="0011474D" w:rsidP="000436EC">
            <w:r>
              <w:t>Purpose</w:t>
            </w:r>
          </w:p>
        </w:tc>
        <w:tc>
          <w:tcPr>
            <w:tcW w:w="4328" w:type="dxa"/>
          </w:tcPr>
          <w:p w14:paraId="637C4D28" w14:textId="78074AC9" w:rsidR="0011474D" w:rsidRDefault="00112E0F" w:rsidP="000436EC">
            <w:r>
              <w:t>To search news</w:t>
            </w:r>
          </w:p>
        </w:tc>
      </w:tr>
      <w:tr w:rsidR="0011474D" w14:paraId="1811183A" w14:textId="77777777" w:rsidTr="000436EC">
        <w:tc>
          <w:tcPr>
            <w:tcW w:w="4328" w:type="dxa"/>
          </w:tcPr>
          <w:p w14:paraId="11555C9C" w14:textId="77777777" w:rsidR="0011474D" w:rsidRDefault="0011474D" w:rsidP="000436EC">
            <w:r>
              <w:t>Overview</w:t>
            </w:r>
          </w:p>
        </w:tc>
        <w:tc>
          <w:tcPr>
            <w:tcW w:w="4328" w:type="dxa"/>
          </w:tcPr>
          <w:p w14:paraId="12CE86AB" w14:textId="5488B913" w:rsidR="0011474D" w:rsidRDefault="000436EC" w:rsidP="000436EC">
            <w:r>
              <w:t>The user enters the keywords and then clicks on search</w:t>
            </w:r>
          </w:p>
        </w:tc>
      </w:tr>
      <w:tr w:rsidR="0011474D" w14:paraId="78E368D2" w14:textId="77777777" w:rsidTr="000436EC">
        <w:tc>
          <w:tcPr>
            <w:tcW w:w="4328" w:type="dxa"/>
          </w:tcPr>
          <w:p w14:paraId="62DB3532" w14:textId="77777777" w:rsidR="0011474D" w:rsidRDefault="0011474D" w:rsidP="000436EC">
            <w:r>
              <w:t>Type</w:t>
            </w:r>
          </w:p>
        </w:tc>
        <w:tc>
          <w:tcPr>
            <w:tcW w:w="4328" w:type="dxa"/>
          </w:tcPr>
          <w:p w14:paraId="0E94ADFD" w14:textId="74E170D8" w:rsidR="0011474D" w:rsidRDefault="00112E0F" w:rsidP="000436EC">
            <w:r>
              <w:t>Primary and essential</w:t>
            </w:r>
          </w:p>
        </w:tc>
      </w:tr>
      <w:tr w:rsidR="0011474D" w14:paraId="49C30EB4" w14:textId="77777777" w:rsidTr="000436EC">
        <w:tc>
          <w:tcPr>
            <w:tcW w:w="4328" w:type="dxa"/>
          </w:tcPr>
          <w:p w14:paraId="47393D0B" w14:textId="77777777" w:rsidR="0011474D" w:rsidRDefault="0011474D" w:rsidP="000436EC">
            <w:r>
              <w:t>Pre-Condition</w:t>
            </w:r>
          </w:p>
        </w:tc>
        <w:tc>
          <w:tcPr>
            <w:tcW w:w="4328" w:type="dxa"/>
          </w:tcPr>
          <w:p w14:paraId="79E7B977" w14:textId="5AC280F7" w:rsidR="0011474D" w:rsidRDefault="004E33EE" w:rsidP="000436EC">
            <w:r>
              <w:t>N</w:t>
            </w:r>
            <w:r w:rsidR="00112E0F">
              <w:t>one</w:t>
            </w:r>
          </w:p>
        </w:tc>
      </w:tr>
      <w:tr w:rsidR="0011474D" w14:paraId="309E0354" w14:textId="77777777" w:rsidTr="000436EC">
        <w:tc>
          <w:tcPr>
            <w:tcW w:w="4328" w:type="dxa"/>
          </w:tcPr>
          <w:p w14:paraId="5B17EEA0" w14:textId="77777777" w:rsidR="0011474D" w:rsidRDefault="0011474D" w:rsidP="000436EC">
            <w:r>
              <w:t>Post-Condition</w:t>
            </w:r>
          </w:p>
        </w:tc>
        <w:tc>
          <w:tcPr>
            <w:tcW w:w="4328" w:type="dxa"/>
          </w:tcPr>
          <w:p w14:paraId="402A44CB" w14:textId="142EC9F7" w:rsidR="0011474D" w:rsidRDefault="00112E0F" w:rsidP="000436EC">
            <w:r>
              <w:t>Search successfully performed</w:t>
            </w:r>
          </w:p>
        </w:tc>
      </w:tr>
      <w:tr w:rsidR="0011474D" w14:paraId="47CD076F" w14:textId="77777777" w:rsidTr="000436EC">
        <w:tc>
          <w:tcPr>
            <w:tcW w:w="8656" w:type="dxa"/>
            <w:gridSpan w:val="2"/>
          </w:tcPr>
          <w:p w14:paraId="38F2705A" w14:textId="77777777" w:rsidR="0011474D" w:rsidRDefault="0011474D" w:rsidP="000436EC">
            <w:r>
              <w:t>Normal flow</w:t>
            </w:r>
          </w:p>
        </w:tc>
      </w:tr>
      <w:tr w:rsidR="0011474D" w14:paraId="60C826B5" w14:textId="77777777" w:rsidTr="000436EC">
        <w:tc>
          <w:tcPr>
            <w:tcW w:w="4328" w:type="dxa"/>
          </w:tcPr>
          <w:p w14:paraId="1FA305E4" w14:textId="77777777" w:rsidR="0011474D" w:rsidRDefault="0011474D" w:rsidP="000436EC">
            <w:r>
              <w:t>Actors Actions</w:t>
            </w:r>
          </w:p>
        </w:tc>
        <w:tc>
          <w:tcPr>
            <w:tcW w:w="4328" w:type="dxa"/>
          </w:tcPr>
          <w:p w14:paraId="4C25CA21" w14:textId="77777777" w:rsidR="0011474D" w:rsidRDefault="0011474D" w:rsidP="000436EC">
            <w:r>
              <w:t>System Response</w:t>
            </w:r>
          </w:p>
        </w:tc>
      </w:tr>
      <w:tr w:rsidR="0011474D" w14:paraId="1A4DFDA1" w14:textId="77777777" w:rsidTr="000436EC">
        <w:tc>
          <w:tcPr>
            <w:tcW w:w="4328" w:type="dxa"/>
          </w:tcPr>
          <w:p w14:paraId="7981DBF8" w14:textId="7B11C6DD" w:rsidR="0011474D" w:rsidRDefault="003E439B" w:rsidP="006C14E5">
            <w:pPr>
              <w:pStyle w:val="ListParagraph"/>
              <w:numPr>
                <w:ilvl w:val="0"/>
                <w:numId w:val="26"/>
              </w:numPr>
            </w:pPr>
            <w:r>
              <w:t>The user enters the keywords</w:t>
            </w:r>
            <w:r w:rsidR="003864D7">
              <w:t>.</w:t>
            </w:r>
          </w:p>
        </w:tc>
        <w:tc>
          <w:tcPr>
            <w:tcW w:w="4328" w:type="dxa"/>
          </w:tcPr>
          <w:p w14:paraId="05E0C0B8" w14:textId="065EEAE6" w:rsidR="0011474D" w:rsidRDefault="003E439B" w:rsidP="006C14E5">
            <w:pPr>
              <w:pStyle w:val="ListParagraph"/>
              <w:numPr>
                <w:ilvl w:val="0"/>
                <w:numId w:val="26"/>
              </w:numPr>
            </w:pPr>
            <w:r>
              <w:t>The system passes the keywords to find results</w:t>
            </w:r>
            <w:r w:rsidR="003864D7">
              <w:t>.</w:t>
            </w:r>
          </w:p>
        </w:tc>
      </w:tr>
      <w:tr w:rsidR="0011474D" w14:paraId="710811F0" w14:textId="77777777" w:rsidTr="000436EC">
        <w:tc>
          <w:tcPr>
            <w:tcW w:w="8656" w:type="dxa"/>
            <w:gridSpan w:val="2"/>
          </w:tcPr>
          <w:p w14:paraId="3D07D877" w14:textId="77777777" w:rsidR="0011474D" w:rsidRDefault="0011474D" w:rsidP="000436EC">
            <w:r>
              <w:t>Alternative flow</w:t>
            </w:r>
          </w:p>
        </w:tc>
      </w:tr>
      <w:tr w:rsidR="0011474D" w14:paraId="53A1B5C5" w14:textId="77777777" w:rsidTr="000436EC">
        <w:tc>
          <w:tcPr>
            <w:tcW w:w="4328" w:type="dxa"/>
          </w:tcPr>
          <w:p w14:paraId="5DA513AE" w14:textId="381F2644" w:rsidR="0011474D" w:rsidRDefault="006C14E5" w:rsidP="000436EC">
            <w:r>
              <w:t xml:space="preserve">5a. </w:t>
            </w:r>
            <w:r w:rsidR="003E439B">
              <w:t>The user does not enter anything</w:t>
            </w:r>
            <w:r w:rsidR="003864D7">
              <w:t>.</w:t>
            </w:r>
          </w:p>
        </w:tc>
        <w:tc>
          <w:tcPr>
            <w:tcW w:w="4328" w:type="dxa"/>
          </w:tcPr>
          <w:p w14:paraId="20F0DED8" w14:textId="7D84AC3A" w:rsidR="0011474D" w:rsidRDefault="006C14E5" w:rsidP="000436EC">
            <w:r>
              <w:t xml:space="preserve">6a. </w:t>
            </w:r>
            <w:r w:rsidR="003E439B">
              <w:t>The system shows a message to enter some keywords</w:t>
            </w:r>
            <w:r w:rsidR="003864D7">
              <w:t>.</w:t>
            </w:r>
          </w:p>
        </w:tc>
      </w:tr>
    </w:tbl>
    <w:p w14:paraId="7E6C6AA4" w14:textId="6FA57922" w:rsidR="00AD7EB5" w:rsidRDefault="00AD7EB5" w:rsidP="00AD7EB5"/>
    <w:p w14:paraId="4034166C" w14:textId="2C588DCC" w:rsidR="00AD7EB5" w:rsidRDefault="00AD7EB5" w:rsidP="00AD7EB5">
      <w:pPr>
        <w:pStyle w:val="Heading3"/>
      </w:pPr>
      <w:bookmarkStart w:id="111" w:name="_Toc32867920"/>
      <w:r>
        <w:t>Manage history</w:t>
      </w:r>
      <w:bookmarkEnd w:id="111"/>
    </w:p>
    <w:p w14:paraId="7BE98B97" w14:textId="5F390C58" w:rsidR="00B76597" w:rsidRPr="00B76597" w:rsidRDefault="00414F53" w:rsidP="00414F53">
      <w:r>
        <w:t>In this use case the system shows search history of the user and allows the user to manage it by giving a</w:t>
      </w:r>
      <w:r w:rsidR="00EE24F3">
        <w:t>n</w:t>
      </w:r>
      <w:r>
        <w:t xml:space="preserve"> option to delete the search history. The system gives response on successful deletion of search history and shows a</w:t>
      </w:r>
      <w:r w:rsidR="00EE24F3">
        <w:t>n</w:t>
      </w:r>
      <w:r>
        <w:t xml:space="preserve"> appropriate massage. The system also gives response on unsuccessful deletion of search history and shows a</w:t>
      </w:r>
      <w:r w:rsidR="00EE24F3">
        <w:t>n</w:t>
      </w:r>
      <w:r>
        <w:t xml:space="preserve"> appropriate massage.</w:t>
      </w:r>
    </w:p>
    <w:p w14:paraId="3EDFB049" w14:textId="7128927F" w:rsidR="00AD7EB5" w:rsidRDefault="005A6F29" w:rsidP="00AD7EB5">
      <w:r>
        <w:rPr>
          <w:noProof/>
          <w:lang w:val="en-US"/>
        </w:rPr>
        <w:lastRenderedPageBreak/>
        <w:drawing>
          <wp:inline distT="0" distB="0" distL="0" distR="0" wp14:anchorId="06B1BF0C" wp14:editId="6D7FEA20">
            <wp:extent cx="5502910" cy="2918460"/>
            <wp:effectExtent l="0" t="0" r="254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ge history.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3C89187C" w14:textId="0C81C1FF"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3.5</w:t>
      </w:r>
      <w:r w:rsidRPr="008A010F">
        <w:rPr>
          <w:i w:val="0"/>
          <w:iCs w:val="0"/>
          <w:sz w:val="20"/>
          <w:szCs w:val="20"/>
        </w:rPr>
        <w:t>: Use case for Managing search history</w:t>
      </w:r>
    </w:p>
    <w:p w14:paraId="2A4DF0DF" w14:textId="0B1E6C76" w:rsidR="00A955B1" w:rsidRDefault="00A955B1" w:rsidP="00A955B1">
      <w:pPr>
        <w:rPr>
          <w:lang w:val="en-US"/>
        </w:rPr>
      </w:pPr>
    </w:p>
    <w:p w14:paraId="2933AF5A" w14:textId="3EDAEA49" w:rsidR="00A955B1" w:rsidRDefault="00A955B1" w:rsidP="00A955B1">
      <w:pPr>
        <w:rPr>
          <w:lang w:val="en-US"/>
        </w:rPr>
      </w:pPr>
    </w:p>
    <w:p w14:paraId="6F5ABD25" w14:textId="164295BE" w:rsidR="00A955B1" w:rsidRPr="00A955B1" w:rsidRDefault="00A955B1" w:rsidP="00A955B1">
      <w:pPr>
        <w:pStyle w:val="Caption"/>
        <w:jc w:val="center"/>
        <w:rPr>
          <w:i w:val="0"/>
          <w:iCs w:val="0"/>
          <w:sz w:val="20"/>
          <w:szCs w:val="20"/>
        </w:rPr>
      </w:pPr>
      <w:bookmarkStart w:id="112" w:name="_Toc32870347"/>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13" w:author="Engr .M Umer Haroon ." w:date="2020-02-19T07:43:00Z">
        <w:r w:rsidR="003C23B3">
          <w:rPr>
            <w:i w:val="0"/>
            <w:iCs w:val="0"/>
            <w:noProof/>
            <w:sz w:val="20"/>
            <w:szCs w:val="20"/>
          </w:rPr>
          <w:t>6</w:t>
        </w:r>
      </w:ins>
      <w:del w:id="114"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.4</w:t>
      </w:r>
      <w:r w:rsidRPr="00A955B1">
        <w:rPr>
          <w:i w:val="0"/>
          <w:iCs w:val="0"/>
          <w:sz w:val="20"/>
          <w:szCs w:val="20"/>
          <w:lang w:val="en-US"/>
        </w:rPr>
        <w:t xml:space="preserve">: </w:t>
      </w:r>
      <w:r>
        <w:rPr>
          <w:i w:val="0"/>
          <w:iCs w:val="0"/>
          <w:sz w:val="20"/>
          <w:szCs w:val="20"/>
          <w:lang w:val="en-US"/>
        </w:rPr>
        <w:t>Manage search history</w:t>
      </w:r>
      <w:bookmarkEnd w:id="112"/>
    </w:p>
    <w:tbl>
      <w:tblPr>
        <w:tblStyle w:val="TableGrid"/>
        <w:tblW w:w="0" w:type="auto"/>
        <w:tblLook w:val="04A0" w:firstRow="1" w:lastRow="0" w:firstColumn="1" w:lastColumn="0" w:noHBand="0" w:noVBand="1"/>
      </w:tblPr>
      <w:tblGrid>
        <w:gridCol w:w="4328"/>
        <w:gridCol w:w="4328"/>
      </w:tblGrid>
      <w:tr w:rsidR="0011474D" w14:paraId="520F63C2" w14:textId="77777777" w:rsidTr="000436EC">
        <w:tc>
          <w:tcPr>
            <w:tcW w:w="4328" w:type="dxa"/>
          </w:tcPr>
          <w:p w14:paraId="64DBCD72" w14:textId="77777777" w:rsidR="0011474D" w:rsidRDefault="0011474D" w:rsidP="000436EC">
            <w:r>
              <w:t>Use case ID</w:t>
            </w:r>
          </w:p>
        </w:tc>
        <w:tc>
          <w:tcPr>
            <w:tcW w:w="4328" w:type="dxa"/>
          </w:tcPr>
          <w:p w14:paraId="5F657391" w14:textId="3324B48A" w:rsidR="0011474D" w:rsidRDefault="00112E0F" w:rsidP="000436EC">
            <w:r>
              <w:t>UC-4</w:t>
            </w:r>
          </w:p>
        </w:tc>
      </w:tr>
      <w:tr w:rsidR="0011474D" w14:paraId="788F9B7B" w14:textId="77777777" w:rsidTr="000436EC">
        <w:tc>
          <w:tcPr>
            <w:tcW w:w="4328" w:type="dxa"/>
          </w:tcPr>
          <w:p w14:paraId="3372DA66" w14:textId="77777777" w:rsidR="0011474D" w:rsidRDefault="0011474D" w:rsidP="000436EC">
            <w:r>
              <w:t>Use case name</w:t>
            </w:r>
          </w:p>
        </w:tc>
        <w:tc>
          <w:tcPr>
            <w:tcW w:w="4328" w:type="dxa"/>
          </w:tcPr>
          <w:p w14:paraId="58315B7C" w14:textId="74AA9E23" w:rsidR="0011474D" w:rsidRDefault="00112E0F" w:rsidP="000436EC">
            <w:r>
              <w:t>Manage news history</w:t>
            </w:r>
          </w:p>
        </w:tc>
      </w:tr>
      <w:tr w:rsidR="0011474D" w14:paraId="482FA8FF" w14:textId="77777777" w:rsidTr="000436EC">
        <w:tc>
          <w:tcPr>
            <w:tcW w:w="4328" w:type="dxa"/>
          </w:tcPr>
          <w:p w14:paraId="384CAC0E" w14:textId="77777777" w:rsidR="0011474D" w:rsidRDefault="0011474D" w:rsidP="000436EC">
            <w:r>
              <w:t>References requirement</w:t>
            </w:r>
          </w:p>
        </w:tc>
        <w:tc>
          <w:tcPr>
            <w:tcW w:w="4328" w:type="dxa"/>
          </w:tcPr>
          <w:p w14:paraId="70715DFD" w14:textId="0016E579" w:rsidR="0011474D" w:rsidRDefault="00112E0F" w:rsidP="000436EC">
            <w:r>
              <w:t>Requirement no. 4</w:t>
            </w:r>
          </w:p>
        </w:tc>
      </w:tr>
      <w:tr w:rsidR="0011474D" w14:paraId="42B317CB" w14:textId="77777777" w:rsidTr="000436EC">
        <w:tc>
          <w:tcPr>
            <w:tcW w:w="4328" w:type="dxa"/>
          </w:tcPr>
          <w:p w14:paraId="677322AA" w14:textId="77777777" w:rsidR="0011474D" w:rsidRDefault="0011474D" w:rsidP="000436EC">
            <w:r>
              <w:t>Actors</w:t>
            </w:r>
          </w:p>
        </w:tc>
        <w:tc>
          <w:tcPr>
            <w:tcW w:w="4328" w:type="dxa"/>
          </w:tcPr>
          <w:p w14:paraId="4705C067" w14:textId="1B1CC6C3" w:rsidR="0011474D" w:rsidRDefault="00112E0F" w:rsidP="000436EC">
            <w:r>
              <w:t>User</w:t>
            </w:r>
          </w:p>
        </w:tc>
      </w:tr>
      <w:tr w:rsidR="0011474D" w14:paraId="3C22C14D" w14:textId="77777777" w:rsidTr="000436EC">
        <w:tc>
          <w:tcPr>
            <w:tcW w:w="4328" w:type="dxa"/>
          </w:tcPr>
          <w:p w14:paraId="6BA4A18F" w14:textId="77777777" w:rsidR="0011474D" w:rsidRDefault="0011474D" w:rsidP="000436EC">
            <w:r>
              <w:t>Purpose</w:t>
            </w:r>
          </w:p>
        </w:tc>
        <w:tc>
          <w:tcPr>
            <w:tcW w:w="4328" w:type="dxa"/>
          </w:tcPr>
          <w:p w14:paraId="25D6CA7C" w14:textId="71484B1B" w:rsidR="0011474D" w:rsidRDefault="00112E0F" w:rsidP="000436EC">
            <w:r>
              <w:t>To manage search history of news</w:t>
            </w:r>
          </w:p>
        </w:tc>
      </w:tr>
      <w:tr w:rsidR="0011474D" w14:paraId="57247DDB" w14:textId="77777777" w:rsidTr="000436EC">
        <w:tc>
          <w:tcPr>
            <w:tcW w:w="4328" w:type="dxa"/>
          </w:tcPr>
          <w:p w14:paraId="1C5E810A" w14:textId="77777777" w:rsidR="0011474D" w:rsidRDefault="0011474D" w:rsidP="000436EC">
            <w:r>
              <w:t>Overview</w:t>
            </w:r>
          </w:p>
        </w:tc>
        <w:tc>
          <w:tcPr>
            <w:tcW w:w="4328" w:type="dxa"/>
          </w:tcPr>
          <w:p w14:paraId="70891CD8" w14:textId="214D6CD4" w:rsidR="0011474D" w:rsidRDefault="000436EC" w:rsidP="000436EC">
            <w:r>
              <w:t>The user sees search history and later clicks on delete history to delete history</w:t>
            </w:r>
          </w:p>
        </w:tc>
      </w:tr>
      <w:tr w:rsidR="0011474D" w14:paraId="3E04BE49" w14:textId="77777777" w:rsidTr="000436EC">
        <w:tc>
          <w:tcPr>
            <w:tcW w:w="4328" w:type="dxa"/>
          </w:tcPr>
          <w:p w14:paraId="2DFD3046" w14:textId="77777777" w:rsidR="0011474D" w:rsidRDefault="0011474D" w:rsidP="000436EC">
            <w:r>
              <w:t>Type</w:t>
            </w:r>
          </w:p>
        </w:tc>
        <w:tc>
          <w:tcPr>
            <w:tcW w:w="4328" w:type="dxa"/>
          </w:tcPr>
          <w:p w14:paraId="6531AE9E" w14:textId="130E82E9" w:rsidR="0011474D" w:rsidRDefault="00112E0F" w:rsidP="000436EC">
            <w:r>
              <w:t>Primary and essential</w:t>
            </w:r>
          </w:p>
        </w:tc>
      </w:tr>
      <w:tr w:rsidR="0011474D" w14:paraId="438FF8A1" w14:textId="77777777" w:rsidTr="000436EC">
        <w:tc>
          <w:tcPr>
            <w:tcW w:w="4328" w:type="dxa"/>
          </w:tcPr>
          <w:p w14:paraId="5704DD05" w14:textId="77777777" w:rsidR="0011474D" w:rsidRDefault="0011474D" w:rsidP="000436EC">
            <w:r>
              <w:t>Pre-Condition</w:t>
            </w:r>
          </w:p>
        </w:tc>
        <w:tc>
          <w:tcPr>
            <w:tcW w:w="4328" w:type="dxa"/>
          </w:tcPr>
          <w:p w14:paraId="709FF53C" w14:textId="7E8B2A7E" w:rsidR="0011474D" w:rsidRDefault="00112E0F" w:rsidP="000436EC">
            <w:r>
              <w:t>User must be signed in</w:t>
            </w:r>
          </w:p>
        </w:tc>
      </w:tr>
      <w:tr w:rsidR="0011474D" w14:paraId="186B6926" w14:textId="77777777" w:rsidTr="000436EC">
        <w:tc>
          <w:tcPr>
            <w:tcW w:w="4328" w:type="dxa"/>
          </w:tcPr>
          <w:p w14:paraId="05421FD1" w14:textId="77777777" w:rsidR="0011474D" w:rsidRDefault="0011474D" w:rsidP="000436EC">
            <w:r>
              <w:t>Post-Condition</w:t>
            </w:r>
          </w:p>
        </w:tc>
        <w:tc>
          <w:tcPr>
            <w:tcW w:w="4328" w:type="dxa"/>
          </w:tcPr>
          <w:p w14:paraId="54CB5AE8" w14:textId="72F86868" w:rsidR="0011474D" w:rsidRDefault="00112E0F" w:rsidP="000436EC">
            <w:r>
              <w:t>Search history successfully managed</w:t>
            </w:r>
          </w:p>
        </w:tc>
      </w:tr>
      <w:tr w:rsidR="0011474D" w14:paraId="7E3C7FB1" w14:textId="77777777" w:rsidTr="000436EC">
        <w:tc>
          <w:tcPr>
            <w:tcW w:w="8656" w:type="dxa"/>
            <w:gridSpan w:val="2"/>
          </w:tcPr>
          <w:p w14:paraId="6BAD9BBD" w14:textId="77777777" w:rsidR="0011474D" w:rsidRDefault="0011474D" w:rsidP="000436EC">
            <w:r>
              <w:t>Normal flow</w:t>
            </w:r>
          </w:p>
        </w:tc>
      </w:tr>
      <w:tr w:rsidR="0011474D" w14:paraId="7F527A4A" w14:textId="77777777" w:rsidTr="000436EC">
        <w:tc>
          <w:tcPr>
            <w:tcW w:w="4328" w:type="dxa"/>
          </w:tcPr>
          <w:p w14:paraId="71FBA800" w14:textId="77777777" w:rsidR="0011474D" w:rsidRDefault="0011474D" w:rsidP="000436EC">
            <w:r>
              <w:t>Actors Actions</w:t>
            </w:r>
          </w:p>
        </w:tc>
        <w:tc>
          <w:tcPr>
            <w:tcW w:w="4328" w:type="dxa"/>
          </w:tcPr>
          <w:p w14:paraId="5E690E32" w14:textId="77777777" w:rsidR="0011474D" w:rsidRDefault="0011474D" w:rsidP="000436EC">
            <w:r>
              <w:t>System Response</w:t>
            </w:r>
          </w:p>
        </w:tc>
      </w:tr>
      <w:tr w:rsidR="0011474D" w14:paraId="0C764A9E" w14:textId="77777777" w:rsidTr="000436EC">
        <w:tc>
          <w:tcPr>
            <w:tcW w:w="4328" w:type="dxa"/>
          </w:tcPr>
          <w:p w14:paraId="1A2A58D4" w14:textId="151BFDCE" w:rsidR="0011474D" w:rsidRDefault="006228D4" w:rsidP="006C14E5">
            <w:pPr>
              <w:pStyle w:val="ListParagraph"/>
              <w:numPr>
                <w:ilvl w:val="0"/>
                <w:numId w:val="26"/>
              </w:numPr>
            </w:pPr>
            <w:r>
              <w:t>The user clicks on delete history</w:t>
            </w:r>
            <w:r w:rsidR="003864D7">
              <w:t>.</w:t>
            </w:r>
          </w:p>
        </w:tc>
        <w:tc>
          <w:tcPr>
            <w:tcW w:w="4328" w:type="dxa"/>
          </w:tcPr>
          <w:p w14:paraId="659E7EE0" w14:textId="2BC09D23" w:rsidR="0011474D" w:rsidRDefault="006228D4" w:rsidP="006C14E5">
            <w:pPr>
              <w:pStyle w:val="ListParagraph"/>
              <w:numPr>
                <w:ilvl w:val="0"/>
                <w:numId w:val="26"/>
              </w:numPr>
            </w:pPr>
            <w:r>
              <w:t>The system shows message that history deleted</w:t>
            </w:r>
            <w:r w:rsidR="003864D7">
              <w:t>.</w:t>
            </w:r>
          </w:p>
        </w:tc>
      </w:tr>
      <w:tr w:rsidR="0011474D" w14:paraId="333E04FE" w14:textId="77777777" w:rsidTr="000436EC">
        <w:tc>
          <w:tcPr>
            <w:tcW w:w="8656" w:type="dxa"/>
            <w:gridSpan w:val="2"/>
          </w:tcPr>
          <w:p w14:paraId="311950D0" w14:textId="77777777" w:rsidR="0011474D" w:rsidRDefault="0011474D" w:rsidP="000436EC">
            <w:r>
              <w:t>Alternative flow</w:t>
            </w:r>
          </w:p>
        </w:tc>
      </w:tr>
      <w:tr w:rsidR="0011474D" w14:paraId="7CB8825A" w14:textId="77777777" w:rsidTr="000436EC">
        <w:tc>
          <w:tcPr>
            <w:tcW w:w="4328" w:type="dxa"/>
          </w:tcPr>
          <w:p w14:paraId="6D525E69" w14:textId="0016151A" w:rsidR="0011474D" w:rsidRDefault="006C14E5" w:rsidP="000436EC">
            <w:r>
              <w:lastRenderedPageBreak/>
              <w:t xml:space="preserve">7a. </w:t>
            </w:r>
            <w:r w:rsidR="006228D4">
              <w:t>There is no history to delete and user clicks delete history</w:t>
            </w:r>
            <w:r w:rsidR="003864D7">
              <w:t>.</w:t>
            </w:r>
          </w:p>
        </w:tc>
        <w:tc>
          <w:tcPr>
            <w:tcW w:w="4328" w:type="dxa"/>
          </w:tcPr>
          <w:p w14:paraId="0BFCCFB1" w14:textId="454C1182" w:rsidR="0011474D" w:rsidRDefault="006C14E5" w:rsidP="000436EC">
            <w:r>
              <w:t xml:space="preserve">8a. </w:t>
            </w:r>
            <w:r w:rsidR="006228D4">
              <w:t>The system shows message no history found to be deleted</w:t>
            </w:r>
            <w:r w:rsidR="003864D7">
              <w:t>.</w:t>
            </w:r>
          </w:p>
        </w:tc>
      </w:tr>
    </w:tbl>
    <w:p w14:paraId="5E2FA50D" w14:textId="77777777" w:rsidR="0011474D" w:rsidRDefault="0011474D" w:rsidP="00AD7EB5"/>
    <w:p w14:paraId="67053EBF" w14:textId="309B5975" w:rsidR="00AD7EB5" w:rsidRDefault="00AD7EB5" w:rsidP="00AD7EB5">
      <w:pPr>
        <w:pStyle w:val="Heading3"/>
      </w:pPr>
      <w:bookmarkStart w:id="115" w:name="_Toc32867921"/>
      <w:r>
        <w:t>Manage interests</w:t>
      </w:r>
      <w:bookmarkEnd w:id="115"/>
    </w:p>
    <w:p w14:paraId="52C3B58B" w14:textId="558B66B2" w:rsidR="00B76597" w:rsidRPr="00B76597" w:rsidRDefault="007C5930" w:rsidP="00B76597">
      <w:r>
        <w:t xml:space="preserve">In this use case the system shows </w:t>
      </w:r>
      <w:r w:rsidR="00887567">
        <w:t>news interest of user</w:t>
      </w:r>
      <w:r>
        <w:t xml:space="preserve"> and allows the user to manage it by giving an option to delete and update the news in</w:t>
      </w:r>
      <w:r w:rsidR="00D05E6C">
        <w:t>te</w:t>
      </w:r>
      <w:r>
        <w:t xml:space="preserve">rest. The system gives response on successful deletion </w:t>
      </w:r>
      <w:r w:rsidR="00887567">
        <w:t xml:space="preserve">or </w:t>
      </w:r>
      <w:del w:id="116" w:author="Engr .M Umer Haroon ." w:date="2020-02-19T09:38:00Z">
        <w:r w:rsidR="00887567" w:rsidDel="00E44772">
          <w:delText>updation</w:delText>
        </w:r>
      </w:del>
      <w:ins w:id="117" w:author="Engr .M Umer Haroon ." w:date="2020-02-19T09:38:00Z">
        <w:r w:rsidR="00E44772">
          <w:t>updating</w:t>
        </w:r>
      </w:ins>
      <w:r w:rsidR="00887567">
        <w:t xml:space="preserve"> </w:t>
      </w:r>
      <w:r>
        <w:t xml:space="preserve">of </w:t>
      </w:r>
      <w:r w:rsidR="00887567">
        <w:t>news interest</w:t>
      </w:r>
      <w:r>
        <w:t xml:space="preserve"> and shows a</w:t>
      </w:r>
      <w:r w:rsidR="00A96A22">
        <w:t>n</w:t>
      </w:r>
      <w:r>
        <w:t xml:space="preserve"> appropriate massage. The system also gives response on unsuccessful </w:t>
      </w:r>
      <w:r w:rsidR="00887567">
        <w:t xml:space="preserve">deletion or </w:t>
      </w:r>
      <w:del w:id="118" w:author="Engr .M Umer Haroon ." w:date="2020-02-19T09:39:00Z">
        <w:r w:rsidR="00887567" w:rsidDel="00E44772">
          <w:delText>updation</w:delText>
        </w:r>
      </w:del>
      <w:ins w:id="119" w:author="Engr .M Umer Haroon ." w:date="2020-02-19T09:39:00Z">
        <w:r w:rsidR="00E44772">
          <w:t>updating</w:t>
        </w:r>
      </w:ins>
      <w:r w:rsidR="00887567">
        <w:t xml:space="preserve"> of news interests</w:t>
      </w:r>
      <w:r>
        <w:t xml:space="preserve"> and shows a</w:t>
      </w:r>
      <w:r w:rsidR="00D77D1C">
        <w:t>n</w:t>
      </w:r>
      <w:r>
        <w:t xml:space="preserve"> appropriate massage.</w:t>
      </w:r>
    </w:p>
    <w:p w14:paraId="5D6579B1" w14:textId="6936ABC7" w:rsidR="00AD7EB5" w:rsidRDefault="005A6F29" w:rsidP="00AD7EB5">
      <w:r>
        <w:rPr>
          <w:noProof/>
          <w:lang w:val="en-US"/>
        </w:rPr>
        <w:drawing>
          <wp:inline distT="0" distB="0" distL="0" distR="0" wp14:anchorId="27437500" wp14:editId="37827854">
            <wp:extent cx="5502910" cy="2918460"/>
            <wp:effectExtent l="0" t="0" r="254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 interests.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7168E61A" w14:textId="7572FD81"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3.6</w:t>
      </w:r>
      <w:r w:rsidRPr="008A010F">
        <w:rPr>
          <w:i w:val="0"/>
          <w:iCs w:val="0"/>
          <w:sz w:val="20"/>
          <w:szCs w:val="20"/>
        </w:rPr>
        <w:t>: Use case for managing news interests</w:t>
      </w:r>
    </w:p>
    <w:p w14:paraId="7C3D312D" w14:textId="52948927" w:rsidR="003028AE" w:rsidRDefault="003028AE" w:rsidP="003028AE">
      <w:pPr>
        <w:rPr>
          <w:lang w:val="en-US"/>
        </w:rPr>
      </w:pPr>
    </w:p>
    <w:p w14:paraId="275E761C" w14:textId="6DE5DAF3" w:rsidR="003028AE" w:rsidRDefault="003028AE" w:rsidP="003028AE">
      <w:pPr>
        <w:rPr>
          <w:lang w:val="en-US"/>
        </w:rPr>
      </w:pPr>
    </w:p>
    <w:p w14:paraId="260D80C2" w14:textId="6F115C47" w:rsidR="003028AE" w:rsidRDefault="003028AE" w:rsidP="003028AE">
      <w:pPr>
        <w:rPr>
          <w:lang w:val="en-US"/>
        </w:rPr>
      </w:pPr>
    </w:p>
    <w:p w14:paraId="080E0CC7" w14:textId="7BE9782C" w:rsidR="003028AE" w:rsidRPr="003028AE" w:rsidRDefault="003028AE" w:rsidP="003028AE">
      <w:pPr>
        <w:pStyle w:val="Caption"/>
        <w:jc w:val="center"/>
        <w:rPr>
          <w:i w:val="0"/>
          <w:iCs w:val="0"/>
          <w:sz w:val="20"/>
          <w:szCs w:val="20"/>
        </w:rPr>
      </w:pPr>
      <w:bookmarkStart w:id="120" w:name="_Toc32870348"/>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21" w:author="Engr .M Umer Haroon ." w:date="2020-02-19T07:43:00Z">
        <w:r w:rsidR="003C23B3">
          <w:rPr>
            <w:i w:val="0"/>
            <w:iCs w:val="0"/>
            <w:noProof/>
            <w:sz w:val="20"/>
            <w:szCs w:val="20"/>
          </w:rPr>
          <w:t>7</w:t>
        </w:r>
      </w:ins>
      <w:del w:id="122"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.5</w:t>
      </w:r>
      <w:r w:rsidRPr="00A955B1">
        <w:rPr>
          <w:i w:val="0"/>
          <w:iCs w:val="0"/>
          <w:sz w:val="20"/>
          <w:szCs w:val="20"/>
          <w:lang w:val="en-US"/>
        </w:rPr>
        <w:t xml:space="preserve">: </w:t>
      </w:r>
      <w:r>
        <w:rPr>
          <w:i w:val="0"/>
          <w:iCs w:val="0"/>
          <w:sz w:val="20"/>
          <w:szCs w:val="20"/>
          <w:lang w:val="en-US"/>
        </w:rPr>
        <w:t>Manage news interests</w:t>
      </w:r>
      <w:bookmarkEnd w:id="120"/>
    </w:p>
    <w:tbl>
      <w:tblPr>
        <w:tblStyle w:val="TableGrid"/>
        <w:tblW w:w="0" w:type="auto"/>
        <w:tblLook w:val="04A0" w:firstRow="1" w:lastRow="0" w:firstColumn="1" w:lastColumn="0" w:noHBand="0" w:noVBand="1"/>
      </w:tblPr>
      <w:tblGrid>
        <w:gridCol w:w="4328"/>
        <w:gridCol w:w="4328"/>
      </w:tblGrid>
      <w:tr w:rsidR="0011474D" w14:paraId="33E0B2B2" w14:textId="77777777" w:rsidTr="000436EC">
        <w:tc>
          <w:tcPr>
            <w:tcW w:w="4328" w:type="dxa"/>
          </w:tcPr>
          <w:p w14:paraId="0CA7CDA1" w14:textId="77777777" w:rsidR="0011474D" w:rsidRDefault="0011474D" w:rsidP="000436EC">
            <w:r>
              <w:t>Use case ID</w:t>
            </w:r>
          </w:p>
        </w:tc>
        <w:tc>
          <w:tcPr>
            <w:tcW w:w="4328" w:type="dxa"/>
          </w:tcPr>
          <w:p w14:paraId="1C884C38" w14:textId="7FAEB640" w:rsidR="0011474D" w:rsidRDefault="00112E0F" w:rsidP="000436EC">
            <w:r>
              <w:t>UC-5</w:t>
            </w:r>
          </w:p>
        </w:tc>
      </w:tr>
      <w:tr w:rsidR="0011474D" w14:paraId="42AA1BA9" w14:textId="77777777" w:rsidTr="000436EC">
        <w:tc>
          <w:tcPr>
            <w:tcW w:w="4328" w:type="dxa"/>
          </w:tcPr>
          <w:p w14:paraId="4E3432E6" w14:textId="77777777" w:rsidR="0011474D" w:rsidRDefault="0011474D" w:rsidP="000436EC">
            <w:r>
              <w:t>Use case name</w:t>
            </w:r>
          </w:p>
        </w:tc>
        <w:tc>
          <w:tcPr>
            <w:tcW w:w="4328" w:type="dxa"/>
          </w:tcPr>
          <w:p w14:paraId="43919266" w14:textId="55AD2D0E" w:rsidR="0011474D" w:rsidRDefault="00112E0F" w:rsidP="000436EC">
            <w:r>
              <w:t>Manage interests</w:t>
            </w:r>
          </w:p>
        </w:tc>
      </w:tr>
      <w:tr w:rsidR="0011474D" w14:paraId="5CC1F56F" w14:textId="77777777" w:rsidTr="000436EC">
        <w:tc>
          <w:tcPr>
            <w:tcW w:w="4328" w:type="dxa"/>
          </w:tcPr>
          <w:p w14:paraId="12F3FC9C" w14:textId="77777777" w:rsidR="0011474D" w:rsidRDefault="0011474D" w:rsidP="000436EC">
            <w:r>
              <w:t>References requirement</w:t>
            </w:r>
          </w:p>
        </w:tc>
        <w:tc>
          <w:tcPr>
            <w:tcW w:w="4328" w:type="dxa"/>
          </w:tcPr>
          <w:p w14:paraId="352EBAD3" w14:textId="450AE450" w:rsidR="0011474D" w:rsidRDefault="00112E0F" w:rsidP="000436EC">
            <w:r>
              <w:t>Requirement no. 5</w:t>
            </w:r>
          </w:p>
        </w:tc>
      </w:tr>
      <w:tr w:rsidR="0011474D" w14:paraId="2D3FD716" w14:textId="77777777" w:rsidTr="000436EC">
        <w:tc>
          <w:tcPr>
            <w:tcW w:w="4328" w:type="dxa"/>
          </w:tcPr>
          <w:p w14:paraId="17F199CA" w14:textId="77777777" w:rsidR="0011474D" w:rsidRDefault="0011474D" w:rsidP="000436EC">
            <w:r>
              <w:t>Actors</w:t>
            </w:r>
          </w:p>
        </w:tc>
        <w:tc>
          <w:tcPr>
            <w:tcW w:w="4328" w:type="dxa"/>
          </w:tcPr>
          <w:p w14:paraId="2AA59487" w14:textId="2A6B8552" w:rsidR="0011474D" w:rsidRDefault="00112E0F" w:rsidP="000436EC">
            <w:r>
              <w:t>User</w:t>
            </w:r>
          </w:p>
        </w:tc>
      </w:tr>
      <w:tr w:rsidR="0011474D" w14:paraId="24FB8326" w14:textId="77777777" w:rsidTr="000436EC">
        <w:tc>
          <w:tcPr>
            <w:tcW w:w="4328" w:type="dxa"/>
          </w:tcPr>
          <w:p w14:paraId="052B2AE2" w14:textId="77777777" w:rsidR="0011474D" w:rsidRDefault="0011474D" w:rsidP="000436EC">
            <w:r>
              <w:t>Purpose</w:t>
            </w:r>
          </w:p>
        </w:tc>
        <w:tc>
          <w:tcPr>
            <w:tcW w:w="4328" w:type="dxa"/>
          </w:tcPr>
          <w:p w14:paraId="6418C2F1" w14:textId="440B67E6" w:rsidR="0011474D" w:rsidRDefault="00112E0F" w:rsidP="000436EC">
            <w:r>
              <w:t>To manage user new interests</w:t>
            </w:r>
          </w:p>
        </w:tc>
      </w:tr>
      <w:tr w:rsidR="0011474D" w14:paraId="32BED29C" w14:textId="77777777" w:rsidTr="000436EC">
        <w:tc>
          <w:tcPr>
            <w:tcW w:w="4328" w:type="dxa"/>
          </w:tcPr>
          <w:p w14:paraId="5FE31C59" w14:textId="77777777" w:rsidR="0011474D" w:rsidRDefault="0011474D" w:rsidP="000436EC">
            <w:r>
              <w:lastRenderedPageBreak/>
              <w:t>Overview</w:t>
            </w:r>
          </w:p>
        </w:tc>
        <w:tc>
          <w:tcPr>
            <w:tcW w:w="4328" w:type="dxa"/>
          </w:tcPr>
          <w:p w14:paraId="26C3707A" w14:textId="4B0E48AB" w:rsidR="0011474D" w:rsidRDefault="000436EC" w:rsidP="000436EC">
            <w:r>
              <w:t>The user sees the news interests and later clicks on delete or update interests to delete or update news interests</w:t>
            </w:r>
          </w:p>
        </w:tc>
      </w:tr>
      <w:tr w:rsidR="0011474D" w14:paraId="1FAC3F9F" w14:textId="77777777" w:rsidTr="000436EC">
        <w:tc>
          <w:tcPr>
            <w:tcW w:w="4328" w:type="dxa"/>
          </w:tcPr>
          <w:p w14:paraId="5DA27FCA" w14:textId="77777777" w:rsidR="0011474D" w:rsidRDefault="0011474D" w:rsidP="000436EC">
            <w:r>
              <w:t>Type</w:t>
            </w:r>
          </w:p>
        </w:tc>
        <w:tc>
          <w:tcPr>
            <w:tcW w:w="4328" w:type="dxa"/>
          </w:tcPr>
          <w:p w14:paraId="3E0D4F69" w14:textId="6858D817" w:rsidR="0011474D" w:rsidRDefault="00112E0F" w:rsidP="000436EC">
            <w:r>
              <w:t>Primary and essential</w:t>
            </w:r>
          </w:p>
        </w:tc>
      </w:tr>
      <w:tr w:rsidR="0011474D" w14:paraId="69005F2D" w14:textId="77777777" w:rsidTr="000436EC">
        <w:tc>
          <w:tcPr>
            <w:tcW w:w="4328" w:type="dxa"/>
          </w:tcPr>
          <w:p w14:paraId="2E116D63" w14:textId="77777777" w:rsidR="0011474D" w:rsidRDefault="0011474D" w:rsidP="000436EC">
            <w:r>
              <w:t>Pre-Condition</w:t>
            </w:r>
          </w:p>
        </w:tc>
        <w:tc>
          <w:tcPr>
            <w:tcW w:w="4328" w:type="dxa"/>
          </w:tcPr>
          <w:p w14:paraId="6D9E3266" w14:textId="16EB396C" w:rsidR="0011474D" w:rsidRDefault="00112E0F" w:rsidP="000436EC">
            <w:r>
              <w:t>User must be signed in</w:t>
            </w:r>
          </w:p>
        </w:tc>
      </w:tr>
      <w:tr w:rsidR="0011474D" w14:paraId="4F037F70" w14:textId="77777777" w:rsidTr="000436EC">
        <w:tc>
          <w:tcPr>
            <w:tcW w:w="4328" w:type="dxa"/>
          </w:tcPr>
          <w:p w14:paraId="4E501F62" w14:textId="77777777" w:rsidR="0011474D" w:rsidRDefault="0011474D" w:rsidP="000436EC">
            <w:r>
              <w:t>Post-Condition</w:t>
            </w:r>
          </w:p>
        </w:tc>
        <w:tc>
          <w:tcPr>
            <w:tcW w:w="4328" w:type="dxa"/>
          </w:tcPr>
          <w:p w14:paraId="72D0CADD" w14:textId="54BCC67C" w:rsidR="0011474D" w:rsidRDefault="00351539" w:rsidP="000436EC">
            <w:r>
              <w:t>News interest successfully managed</w:t>
            </w:r>
          </w:p>
        </w:tc>
      </w:tr>
      <w:tr w:rsidR="0011474D" w14:paraId="3BDCCD6C" w14:textId="77777777" w:rsidTr="000436EC">
        <w:tc>
          <w:tcPr>
            <w:tcW w:w="8656" w:type="dxa"/>
            <w:gridSpan w:val="2"/>
          </w:tcPr>
          <w:p w14:paraId="543CCEF7" w14:textId="77777777" w:rsidR="0011474D" w:rsidRDefault="0011474D" w:rsidP="000436EC">
            <w:r>
              <w:t>Normal flow</w:t>
            </w:r>
          </w:p>
        </w:tc>
      </w:tr>
      <w:tr w:rsidR="0011474D" w14:paraId="38F4E368" w14:textId="77777777" w:rsidTr="000436EC">
        <w:tc>
          <w:tcPr>
            <w:tcW w:w="4328" w:type="dxa"/>
          </w:tcPr>
          <w:p w14:paraId="20C16D19" w14:textId="7178DC6F" w:rsidR="0011474D" w:rsidRDefault="0011474D" w:rsidP="000436EC">
            <w:r>
              <w:t>Actors Actions</w:t>
            </w:r>
          </w:p>
        </w:tc>
        <w:tc>
          <w:tcPr>
            <w:tcW w:w="4328" w:type="dxa"/>
          </w:tcPr>
          <w:p w14:paraId="378308C9" w14:textId="77777777" w:rsidR="0011474D" w:rsidRDefault="0011474D" w:rsidP="000436EC">
            <w:r>
              <w:t>System Response</w:t>
            </w:r>
          </w:p>
        </w:tc>
      </w:tr>
      <w:tr w:rsidR="0011474D" w14:paraId="581826CA" w14:textId="77777777" w:rsidTr="000436EC">
        <w:tc>
          <w:tcPr>
            <w:tcW w:w="4328" w:type="dxa"/>
          </w:tcPr>
          <w:p w14:paraId="75FA5E70" w14:textId="653AB754" w:rsidR="0011474D" w:rsidRDefault="006A4457" w:rsidP="006C14E5">
            <w:pPr>
              <w:pStyle w:val="ListParagraph"/>
              <w:numPr>
                <w:ilvl w:val="0"/>
                <w:numId w:val="26"/>
              </w:numPr>
            </w:pPr>
            <w:r>
              <w:t>The user sees the news interests and clicks delete interests</w:t>
            </w:r>
            <w:r w:rsidR="003864D7">
              <w:t>.</w:t>
            </w:r>
          </w:p>
          <w:p w14:paraId="25C4E533" w14:textId="588A04AE" w:rsidR="006A4457" w:rsidRDefault="006A4457" w:rsidP="001E5945">
            <w:pPr>
              <w:pStyle w:val="ListParagraph"/>
              <w:numPr>
                <w:ilvl w:val="0"/>
                <w:numId w:val="34"/>
              </w:numPr>
            </w:pPr>
            <w:r>
              <w:t>The user sees the news interests and clicks update interests</w:t>
            </w:r>
            <w:r w:rsidR="003864D7">
              <w:t>.</w:t>
            </w:r>
          </w:p>
        </w:tc>
        <w:tc>
          <w:tcPr>
            <w:tcW w:w="4328" w:type="dxa"/>
          </w:tcPr>
          <w:p w14:paraId="0B818DE4" w14:textId="08F7D4B5" w:rsidR="0011474D" w:rsidRDefault="006A4457" w:rsidP="001E5945">
            <w:pPr>
              <w:pStyle w:val="ListParagraph"/>
              <w:numPr>
                <w:ilvl w:val="0"/>
                <w:numId w:val="26"/>
              </w:numPr>
            </w:pPr>
            <w:r>
              <w:t>The system deletes the news interest and shows news interests again to demonstrate changes</w:t>
            </w:r>
            <w:r w:rsidR="003864D7">
              <w:t>.</w:t>
            </w:r>
          </w:p>
          <w:p w14:paraId="0D9995E5" w14:textId="065BEA0B" w:rsidR="006A4457" w:rsidRDefault="006A4457" w:rsidP="001E5945">
            <w:pPr>
              <w:pStyle w:val="ListParagraph"/>
              <w:numPr>
                <w:ilvl w:val="0"/>
                <w:numId w:val="34"/>
              </w:numPr>
            </w:pPr>
            <w:r>
              <w:t>The system deletes the news interest and shows news interests again to demonstrate changes</w:t>
            </w:r>
            <w:r w:rsidR="003864D7">
              <w:t>.</w:t>
            </w:r>
          </w:p>
        </w:tc>
      </w:tr>
      <w:tr w:rsidR="0011474D" w14:paraId="3C4E937F" w14:textId="77777777" w:rsidTr="000436EC">
        <w:tc>
          <w:tcPr>
            <w:tcW w:w="8656" w:type="dxa"/>
            <w:gridSpan w:val="2"/>
          </w:tcPr>
          <w:p w14:paraId="319500DB" w14:textId="77777777" w:rsidR="0011474D" w:rsidRDefault="0011474D" w:rsidP="000436EC">
            <w:r>
              <w:t>Alternative flow</w:t>
            </w:r>
          </w:p>
        </w:tc>
      </w:tr>
      <w:tr w:rsidR="0011474D" w14:paraId="6A9853E8" w14:textId="77777777" w:rsidTr="000436EC">
        <w:tc>
          <w:tcPr>
            <w:tcW w:w="4328" w:type="dxa"/>
          </w:tcPr>
          <w:p w14:paraId="637A0761" w14:textId="6E8C63CE" w:rsidR="0011474D" w:rsidRDefault="001E5945" w:rsidP="001E5945">
            <w:pPr>
              <w:ind w:left="360"/>
            </w:pPr>
            <w:r>
              <w:t xml:space="preserve">9a. </w:t>
            </w:r>
            <w:r w:rsidR="006A4457">
              <w:t>The user does not have any news interests and clicks delete interests</w:t>
            </w:r>
            <w:r w:rsidR="00B9218B">
              <w:t>.</w:t>
            </w:r>
          </w:p>
          <w:p w14:paraId="2D7D42FC" w14:textId="3E3326D3" w:rsidR="006A4457" w:rsidRDefault="001E5945" w:rsidP="001E5945">
            <w:pPr>
              <w:pStyle w:val="ListParagraph"/>
            </w:pPr>
            <w:r>
              <w:t xml:space="preserve">11a. </w:t>
            </w:r>
            <w:r w:rsidR="006A4457">
              <w:t>The user does not have any news interests and clicks update interests</w:t>
            </w:r>
            <w:r w:rsidR="00B9218B">
              <w:t>.</w:t>
            </w:r>
          </w:p>
        </w:tc>
        <w:tc>
          <w:tcPr>
            <w:tcW w:w="4328" w:type="dxa"/>
          </w:tcPr>
          <w:p w14:paraId="30059624" w14:textId="50F86049" w:rsidR="0011474D" w:rsidRDefault="001E5945" w:rsidP="001E5945">
            <w:pPr>
              <w:ind w:left="360"/>
            </w:pPr>
            <w:r>
              <w:t xml:space="preserve">10a. </w:t>
            </w:r>
            <w:r w:rsidR="006A4457">
              <w:t>The system shows the message about no interest found</w:t>
            </w:r>
            <w:r w:rsidR="00B9218B">
              <w:t>.</w:t>
            </w:r>
          </w:p>
          <w:p w14:paraId="397F7AD7" w14:textId="408CA05B" w:rsidR="006A4457" w:rsidRDefault="001E5945" w:rsidP="001E5945">
            <w:pPr>
              <w:pStyle w:val="ListParagraph"/>
            </w:pPr>
            <w:r>
              <w:t>12a.</w:t>
            </w:r>
            <w:r w:rsidR="006A4457">
              <w:t>The system shows the message about no interest found</w:t>
            </w:r>
            <w:r w:rsidR="00B9218B">
              <w:t>.</w:t>
            </w:r>
          </w:p>
        </w:tc>
      </w:tr>
    </w:tbl>
    <w:p w14:paraId="05A100C9" w14:textId="77777777" w:rsidR="0011474D" w:rsidRDefault="0011474D" w:rsidP="00AD7EB5"/>
    <w:p w14:paraId="75C634E6" w14:textId="0455F9F9" w:rsidR="00AD7EB5" w:rsidRDefault="00AD7EB5" w:rsidP="00AD7EB5">
      <w:pPr>
        <w:pStyle w:val="Heading3"/>
      </w:pPr>
      <w:bookmarkStart w:id="123" w:name="_Toc32867922"/>
      <w:r>
        <w:t xml:space="preserve">Manage </w:t>
      </w:r>
      <w:r w:rsidR="009B1588">
        <w:t xml:space="preserve">news </w:t>
      </w:r>
      <w:r>
        <w:t>results</w:t>
      </w:r>
      <w:r w:rsidR="004C27EF">
        <w:t xml:space="preserve"> history</w:t>
      </w:r>
      <w:bookmarkEnd w:id="123"/>
    </w:p>
    <w:p w14:paraId="7002A5B1" w14:textId="30C910A7" w:rsidR="00B76597" w:rsidRPr="00B76597" w:rsidRDefault="009B1588" w:rsidP="00B76597">
      <w:r>
        <w:t xml:space="preserve">In this use case the system shows news </w:t>
      </w:r>
      <w:r w:rsidR="004C27EF">
        <w:t>result</w:t>
      </w:r>
      <w:r>
        <w:t xml:space="preserve"> </w:t>
      </w:r>
      <w:r w:rsidR="004C27EF">
        <w:t xml:space="preserve">history </w:t>
      </w:r>
      <w:r>
        <w:t xml:space="preserve">of user and allows the user to manage it by giving an option to delete the </w:t>
      </w:r>
      <w:r w:rsidR="006808DB">
        <w:t>news result history</w:t>
      </w:r>
      <w:r>
        <w:t xml:space="preserve">. The system gives response on successful deletion </w:t>
      </w:r>
      <w:r w:rsidR="00731BB7">
        <w:t xml:space="preserve">of </w:t>
      </w:r>
      <w:r w:rsidR="006808DB">
        <w:t>news result history</w:t>
      </w:r>
      <w:r>
        <w:t xml:space="preserve"> and shows a</w:t>
      </w:r>
      <w:r w:rsidR="005E586A">
        <w:t>n</w:t>
      </w:r>
      <w:r>
        <w:t xml:space="preserve"> appropriate massage. The system also gives response on unsuccessful deletion</w:t>
      </w:r>
      <w:r w:rsidR="00731BB7">
        <w:t xml:space="preserve"> </w:t>
      </w:r>
      <w:r>
        <w:t xml:space="preserve">of </w:t>
      </w:r>
      <w:r w:rsidR="00731BB7">
        <w:t>news result history</w:t>
      </w:r>
      <w:r>
        <w:t xml:space="preserve"> and shows an appropriate massage.</w:t>
      </w:r>
    </w:p>
    <w:p w14:paraId="756FA9A7" w14:textId="70C70B61" w:rsidR="00AD7EB5" w:rsidRDefault="005A6F29" w:rsidP="00AD7EB5">
      <w:r>
        <w:rPr>
          <w:noProof/>
          <w:lang w:val="en-US"/>
        </w:rPr>
        <w:lastRenderedPageBreak/>
        <w:drawing>
          <wp:inline distT="0" distB="0" distL="0" distR="0" wp14:anchorId="7EF01CD0" wp14:editId="045F2E02">
            <wp:extent cx="5502910" cy="2918460"/>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 results.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1F0C837F" w14:textId="533012B9" w:rsidR="006B3288" w:rsidRPr="008A010F" w:rsidRDefault="006B3288" w:rsidP="006B3288">
      <w:pPr>
        <w:pStyle w:val="Caption"/>
        <w:jc w:val="center"/>
        <w:rPr>
          <w:i w:val="0"/>
          <w:iCs w:val="0"/>
          <w:sz w:val="20"/>
          <w:szCs w:val="20"/>
        </w:rPr>
      </w:pPr>
      <w:r w:rsidRPr="006B3288">
        <w:rPr>
          <w:i w:val="0"/>
          <w:iCs w:val="0"/>
          <w:sz w:val="20"/>
          <w:szCs w:val="20"/>
        </w:rPr>
        <w:t>Figure</w:t>
      </w:r>
      <w:r w:rsidR="0037133B">
        <w:rPr>
          <w:i w:val="0"/>
          <w:iCs w:val="0"/>
          <w:sz w:val="20"/>
          <w:szCs w:val="20"/>
        </w:rPr>
        <w:t xml:space="preserve"> 3.7</w:t>
      </w:r>
      <w:r w:rsidRPr="008A010F">
        <w:rPr>
          <w:i w:val="0"/>
          <w:iCs w:val="0"/>
          <w:sz w:val="20"/>
          <w:szCs w:val="20"/>
        </w:rPr>
        <w:t>: Use case for Managing news result history</w:t>
      </w:r>
    </w:p>
    <w:p w14:paraId="3B781093" w14:textId="0802A212" w:rsidR="00873FEE" w:rsidRDefault="00873FEE" w:rsidP="00873FEE">
      <w:pPr>
        <w:rPr>
          <w:lang w:val="en-US"/>
        </w:rPr>
      </w:pPr>
    </w:p>
    <w:p w14:paraId="68103CCA" w14:textId="77777777" w:rsidR="00873FEE" w:rsidRDefault="00873FEE" w:rsidP="00873FEE">
      <w:pPr>
        <w:rPr>
          <w:lang w:val="en-US"/>
        </w:rPr>
      </w:pPr>
    </w:p>
    <w:p w14:paraId="666DC986" w14:textId="0ABA53AB" w:rsidR="00873FEE" w:rsidRPr="00873FEE" w:rsidRDefault="00873FEE" w:rsidP="00873FEE">
      <w:pPr>
        <w:pStyle w:val="Caption"/>
        <w:jc w:val="center"/>
        <w:rPr>
          <w:i w:val="0"/>
          <w:iCs w:val="0"/>
          <w:sz w:val="20"/>
          <w:szCs w:val="20"/>
        </w:rPr>
      </w:pPr>
      <w:bookmarkStart w:id="124" w:name="_Toc32870349"/>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25" w:author="Engr .M Umer Haroon ." w:date="2020-02-19T07:43:00Z">
        <w:r w:rsidR="003C23B3">
          <w:rPr>
            <w:i w:val="0"/>
            <w:iCs w:val="0"/>
            <w:noProof/>
            <w:sz w:val="20"/>
            <w:szCs w:val="20"/>
          </w:rPr>
          <w:t>8</w:t>
        </w:r>
      </w:ins>
      <w:del w:id="126"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.6</w:t>
      </w:r>
      <w:r w:rsidRPr="00A955B1">
        <w:rPr>
          <w:i w:val="0"/>
          <w:iCs w:val="0"/>
          <w:sz w:val="20"/>
          <w:szCs w:val="20"/>
          <w:lang w:val="en-US"/>
        </w:rPr>
        <w:t xml:space="preserve">: </w:t>
      </w:r>
      <w:r>
        <w:rPr>
          <w:i w:val="0"/>
          <w:iCs w:val="0"/>
          <w:sz w:val="20"/>
          <w:szCs w:val="20"/>
          <w:lang w:val="en-US"/>
        </w:rPr>
        <w:t>Manage result history</w:t>
      </w:r>
      <w:bookmarkEnd w:id="124"/>
    </w:p>
    <w:tbl>
      <w:tblPr>
        <w:tblStyle w:val="TableGrid"/>
        <w:tblW w:w="0" w:type="auto"/>
        <w:tblLook w:val="04A0" w:firstRow="1" w:lastRow="0" w:firstColumn="1" w:lastColumn="0" w:noHBand="0" w:noVBand="1"/>
      </w:tblPr>
      <w:tblGrid>
        <w:gridCol w:w="4328"/>
        <w:gridCol w:w="4328"/>
      </w:tblGrid>
      <w:tr w:rsidR="00625A97" w14:paraId="3F1CB01B" w14:textId="77777777" w:rsidTr="000436EC">
        <w:tc>
          <w:tcPr>
            <w:tcW w:w="4328" w:type="dxa"/>
          </w:tcPr>
          <w:p w14:paraId="6FE73402" w14:textId="2CFEB645" w:rsidR="00625A97" w:rsidRDefault="00625A97" w:rsidP="00625A97">
            <w:r>
              <w:t>Use case ID</w:t>
            </w:r>
          </w:p>
        </w:tc>
        <w:tc>
          <w:tcPr>
            <w:tcW w:w="4328" w:type="dxa"/>
          </w:tcPr>
          <w:p w14:paraId="13C31C2D" w14:textId="1298C236" w:rsidR="00625A97" w:rsidRDefault="00625A97" w:rsidP="00625A97">
            <w:r>
              <w:t>UC-6</w:t>
            </w:r>
          </w:p>
        </w:tc>
      </w:tr>
      <w:tr w:rsidR="00625A97" w14:paraId="0AAE9A33" w14:textId="77777777" w:rsidTr="000436EC">
        <w:tc>
          <w:tcPr>
            <w:tcW w:w="4328" w:type="dxa"/>
          </w:tcPr>
          <w:p w14:paraId="4A9CD9C5" w14:textId="013DD95F" w:rsidR="00625A97" w:rsidRDefault="00625A97" w:rsidP="00625A97">
            <w:r>
              <w:t>Use case name</w:t>
            </w:r>
          </w:p>
        </w:tc>
        <w:tc>
          <w:tcPr>
            <w:tcW w:w="4328" w:type="dxa"/>
          </w:tcPr>
          <w:p w14:paraId="7E5B2BDC" w14:textId="6FDD6C6D" w:rsidR="00625A97" w:rsidRDefault="00625A97" w:rsidP="00625A97">
            <w:r>
              <w:t>Manage result history</w:t>
            </w:r>
          </w:p>
        </w:tc>
      </w:tr>
      <w:tr w:rsidR="00625A97" w14:paraId="0840078B" w14:textId="77777777" w:rsidTr="000436EC">
        <w:tc>
          <w:tcPr>
            <w:tcW w:w="4328" w:type="dxa"/>
          </w:tcPr>
          <w:p w14:paraId="675E52FE" w14:textId="6BE1D0A6" w:rsidR="00625A97" w:rsidRDefault="00625A97" w:rsidP="00625A97">
            <w:r>
              <w:t>References requirement</w:t>
            </w:r>
          </w:p>
        </w:tc>
        <w:tc>
          <w:tcPr>
            <w:tcW w:w="4328" w:type="dxa"/>
          </w:tcPr>
          <w:p w14:paraId="28A2CA85" w14:textId="26778091" w:rsidR="00625A97" w:rsidRDefault="00625A97" w:rsidP="00625A97">
            <w:r>
              <w:t>Requirement no. 6</w:t>
            </w:r>
          </w:p>
        </w:tc>
      </w:tr>
      <w:tr w:rsidR="00625A97" w14:paraId="4B9C90B4" w14:textId="77777777" w:rsidTr="000436EC">
        <w:tc>
          <w:tcPr>
            <w:tcW w:w="4328" w:type="dxa"/>
          </w:tcPr>
          <w:p w14:paraId="1B6E0DF4" w14:textId="5B6166B8" w:rsidR="00625A97" w:rsidRDefault="00625A97" w:rsidP="00625A97">
            <w:r>
              <w:t>Actors</w:t>
            </w:r>
          </w:p>
        </w:tc>
        <w:tc>
          <w:tcPr>
            <w:tcW w:w="4328" w:type="dxa"/>
          </w:tcPr>
          <w:p w14:paraId="681A14CB" w14:textId="42AE7D15" w:rsidR="00625A97" w:rsidRDefault="00625A97" w:rsidP="00625A97">
            <w:r>
              <w:t>User</w:t>
            </w:r>
          </w:p>
        </w:tc>
      </w:tr>
      <w:tr w:rsidR="00625A97" w14:paraId="43ACDECB" w14:textId="77777777" w:rsidTr="000436EC">
        <w:tc>
          <w:tcPr>
            <w:tcW w:w="4328" w:type="dxa"/>
          </w:tcPr>
          <w:p w14:paraId="506824E1" w14:textId="3DC44FC7" w:rsidR="00625A97" w:rsidRDefault="00625A97" w:rsidP="00625A97">
            <w:r>
              <w:t>Purpose</w:t>
            </w:r>
          </w:p>
        </w:tc>
        <w:tc>
          <w:tcPr>
            <w:tcW w:w="4328" w:type="dxa"/>
          </w:tcPr>
          <w:p w14:paraId="465B9D43" w14:textId="6A642ABA" w:rsidR="00625A97" w:rsidRDefault="00625A97" w:rsidP="00625A97">
            <w:r>
              <w:t>To manage news result history</w:t>
            </w:r>
          </w:p>
        </w:tc>
      </w:tr>
      <w:tr w:rsidR="00625A97" w14:paraId="6D87A691" w14:textId="77777777" w:rsidTr="000436EC">
        <w:tc>
          <w:tcPr>
            <w:tcW w:w="4328" w:type="dxa"/>
          </w:tcPr>
          <w:p w14:paraId="59EBE836" w14:textId="19B66A06" w:rsidR="00625A97" w:rsidRDefault="00625A97" w:rsidP="00625A97">
            <w:r>
              <w:t>Overview</w:t>
            </w:r>
          </w:p>
        </w:tc>
        <w:tc>
          <w:tcPr>
            <w:tcW w:w="4328" w:type="dxa"/>
          </w:tcPr>
          <w:p w14:paraId="4A3850FC" w14:textId="6EE054F6" w:rsidR="00625A97" w:rsidRDefault="000436EC" w:rsidP="00625A97">
            <w:r>
              <w:t xml:space="preserve">The users </w:t>
            </w:r>
            <w:r w:rsidR="0050734E">
              <w:t>see</w:t>
            </w:r>
            <w:r>
              <w:t xml:space="preserve"> news information results and later clicks on delete to delete news information results.</w:t>
            </w:r>
          </w:p>
        </w:tc>
      </w:tr>
      <w:tr w:rsidR="00625A97" w14:paraId="59C453F4" w14:textId="77777777" w:rsidTr="000436EC">
        <w:tc>
          <w:tcPr>
            <w:tcW w:w="4328" w:type="dxa"/>
          </w:tcPr>
          <w:p w14:paraId="080DEC69" w14:textId="6A91DC4C" w:rsidR="00625A97" w:rsidRDefault="00625A97" w:rsidP="00625A97">
            <w:r>
              <w:t>Type</w:t>
            </w:r>
          </w:p>
        </w:tc>
        <w:tc>
          <w:tcPr>
            <w:tcW w:w="4328" w:type="dxa"/>
          </w:tcPr>
          <w:p w14:paraId="193322A2" w14:textId="78BD4E03" w:rsidR="00625A97" w:rsidRDefault="00625A97" w:rsidP="00625A97">
            <w:r>
              <w:t>Primary and essential</w:t>
            </w:r>
          </w:p>
        </w:tc>
      </w:tr>
      <w:tr w:rsidR="00625A97" w14:paraId="59A2F03A" w14:textId="77777777" w:rsidTr="000436EC">
        <w:tc>
          <w:tcPr>
            <w:tcW w:w="4328" w:type="dxa"/>
          </w:tcPr>
          <w:p w14:paraId="5BD58CD5" w14:textId="2BFAD9F6" w:rsidR="00625A97" w:rsidRDefault="00625A97" w:rsidP="00625A97">
            <w:r>
              <w:t>Pre-Condition</w:t>
            </w:r>
          </w:p>
        </w:tc>
        <w:tc>
          <w:tcPr>
            <w:tcW w:w="4328" w:type="dxa"/>
          </w:tcPr>
          <w:p w14:paraId="2A88B560" w14:textId="51888589" w:rsidR="00625A97" w:rsidRDefault="00625A97" w:rsidP="00625A97">
            <w:r>
              <w:t>User must be signed in</w:t>
            </w:r>
          </w:p>
        </w:tc>
      </w:tr>
      <w:tr w:rsidR="00625A97" w14:paraId="4CBFC3AD" w14:textId="77777777" w:rsidTr="000436EC">
        <w:tc>
          <w:tcPr>
            <w:tcW w:w="4328" w:type="dxa"/>
          </w:tcPr>
          <w:p w14:paraId="5AE6BE6E" w14:textId="779DF337" w:rsidR="00625A97" w:rsidRDefault="00625A97" w:rsidP="00625A97">
            <w:r>
              <w:t>Post-Condition</w:t>
            </w:r>
          </w:p>
        </w:tc>
        <w:tc>
          <w:tcPr>
            <w:tcW w:w="4328" w:type="dxa"/>
          </w:tcPr>
          <w:p w14:paraId="6124683D" w14:textId="0C6EF656" w:rsidR="00625A97" w:rsidRDefault="00625A97" w:rsidP="00625A97">
            <w:r>
              <w:t>News result history successfully managed</w:t>
            </w:r>
          </w:p>
        </w:tc>
      </w:tr>
      <w:tr w:rsidR="00625A97" w14:paraId="0D0E3044" w14:textId="77777777" w:rsidTr="000436EC">
        <w:tc>
          <w:tcPr>
            <w:tcW w:w="8656" w:type="dxa"/>
            <w:gridSpan w:val="2"/>
          </w:tcPr>
          <w:p w14:paraId="73C2A3AE" w14:textId="35384B45" w:rsidR="00625A97" w:rsidRDefault="00625A97" w:rsidP="00625A97">
            <w:r>
              <w:t>Normal flow</w:t>
            </w:r>
          </w:p>
        </w:tc>
      </w:tr>
      <w:tr w:rsidR="00625A97" w14:paraId="6C78FCD5" w14:textId="77777777" w:rsidTr="000436EC">
        <w:tc>
          <w:tcPr>
            <w:tcW w:w="4328" w:type="dxa"/>
          </w:tcPr>
          <w:p w14:paraId="745E6376" w14:textId="317BE6E3" w:rsidR="00625A97" w:rsidRDefault="00625A97" w:rsidP="00625A97">
            <w:r>
              <w:t>Actors Actions</w:t>
            </w:r>
          </w:p>
        </w:tc>
        <w:tc>
          <w:tcPr>
            <w:tcW w:w="4328" w:type="dxa"/>
          </w:tcPr>
          <w:p w14:paraId="641AA000" w14:textId="58F5AE60" w:rsidR="00625A97" w:rsidRDefault="00625A97" w:rsidP="00625A97">
            <w:r>
              <w:t>System Response</w:t>
            </w:r>
          </w:p>
        </w:tc>
      </w:tr>
      <w:tr w:rsidR="00625A97" w14:paraId="7BE15CB9" w14:textId="77777777" w:rsidTr="000436EC">
        <w:tc>
          <w:tcPr>
            <w:tcW w:w="4328" w:type="dxa"/>
          </w:tcPr>
          <w:p w14:paraId="7888799A" w14:textId="1DA037EA" w:rsidR="00625A97" w:rsidRDefault="0060774C" w:rsidP="001E5945">
            <w:pPr>
              <w:pStyle w:val="ListParagraph"/>
              <w:numPr>
                <w:ilvl w:val="0"/>
                <w:numId w:val="34"/>
              </w:numPr>
            </w:pPr>
            <w:r>
              <w:t xml:space="preserve">The user clicks on delete </w:t>
            </w:r>
            <w:r w:rsidR="003F13C4">
              <w:t>news results</w:t>
            </w:r>
            <w:r w:rsidR="00B9218B">
              <w:t>.</w:t>
            </w:r>
          </w:p>
        </w:tc>
        <w:tc>
          <w:tcPr>
            <w:tcW w:w="4328" w:type="dxa"/>
          </w:tcPr>
          <w:p w14:paraId="26ADFD76" w14:textId="47F76FBD" w:rsidR="00625A97" w:rsidRDefault="0060774C" w:rsidP="001E5945">
            <w:pPr>
              <w:pStyle w:val="ListParagraph"/>
              <w:numPr>
                <w:ilvl w:val="0"/>
                <w:numId w:val="34"/>
              </w:numPr>
            </w:pPr>
            <w:r>
              <w:t xml:space="preserve">The system shows message that </w:t>
            </w:r>
            <w:r w:rsidR="003F13C4">
              <w:t>news results are</w:t>
            </w:r>
            <w:r>
              <w:t xml:space="preserve"> deleted</w:t>
            </w:r>
            <w:r w:rsidR="00B9218B">
              <w:t>.</w:t>
            </w:r>
          </w:p>
        </w:tc>
      </w:tr>
      <w:tr w:rsidR="00625A97" w14:paraId="4CD0A3C0" w14:textId="77777777" w:rsidTr="000436EC">
        <w:tc>
          <w:tcPr>
            <w:tcW w:w="8656" w:type="dxa"/>
            <w:gridSpan w:val="2"/>
          </w:tcPr>
          <w:p w14:paraId="0FAF22A4" w14:textId="0C421D4B" w:rsidR="00625A97" w:rsidRDefault="00625A97" w:rsidP="00625A97">
            <w:r>
              <w:t>Alternative flow</w:t>
            </w:r>
          </w:p>
        </w:tc>
      </w:tr>
      <w:tr w:rsidR="00625A97" w14:paraId="31589840" w14:textId="77777777" w:rsidTr="000436EC">
        <w:tc>
          <w:tcPr>
            <w:tcW w:w="4328" w:type="dxa"/>
          </w:tcPr>
          <w:p w14:paraId="7B26E319" w14:textId="3D555D3D" w:rsidR="00625A97" w:rsidRDefault="001E5945" w:rsidP="001E5945">
            <w:pPr>
              <w:pStyle w:val="ListParagraph"/>
            </w:pPr>
            <w:r>
              <w:lastRenderedPageBreak/>
              <w:t xml:space="preserve">13a. </w:t>
            </w:r>
            <w:r w:rsidR="003F13C4">
              <w:t>There are no news results to delete and user clicks delete history</w:t>
            </w:r>
            <w:r w:rsidR="00B9218B">
              <w:t>.</w:t>
            </w:r>
          </w:p>
        </w:tc>
        <w:tc>
          <w:tcPr>
            <w:tcW w:w="4328" w:type="dxa"/>
          </w:tcPr>
          <w:p w14:paraId="1DE33AEF" w14:textId="7535E79E" w:rsidR="00625A97" w:rsidRDefault="001E5945" w:rsidP="001E5945">
            <w:pPr>
              <w:ind w:left="360"/>
            </w:pPr>
            <w:r>
              <w:t xml:space="preserve">14a. </w:t>
            </w:r>
            <w:r w:rsidR="003F13C4">
              <w:t>The system shows message no news results found to be deleted</w:t>
            </w:r>
            <w:r w:rsidR="00B9218B">
              <w:t>.</w:t>
            </w:r>
          </w:p>
        </w:tc>
      </w:tr>
    </w:tbl>
    <w:p w14:paraId="25F62B48" w14:textId="77777777" w:rsidR="0011474D" w:rsidRDefault="0011474D" w:rsidP="00AD7EB5"/>
    <w:p w14:paraId="27D7015B" w14:textId="2D4FDDEC" w:rsidR="00AD7EB5" w:rsidRDefault="00AD7EB5" w:rsidP="00AD7EB5">
      <w:pPr>
        <w:pStyle w:val="Heading3"/>
      </w:pPr>
      <w:bookmarkStart w:id="127" w:name="_Toc32867923"/>
      <w:r>
        <w:t>Save news</w:t>
      </w:r>
      <w:bookmarkEnd w:id="127"/>
    </w:p>
    <w:p w14:paraId="6C0181C5" w14:textId="2465AEF0" w:rsidR="00B76597" w:rsidRPr="00B76597" w:rsidRDefault="000716A5" w:rsidP="00B76597">
      <w:r>
        <w:t xml:space="preserve">In this use case the system shows news result of user and allows the user to delete the news result. The system gives response on successful </w:t>
      </w:r>
      <w:r w:rsidR="00707106">
        <w:t>saving</w:t>
      </w:r>
      <w:r>
        <w:t xml:space="preserve"> of news result</w:t>
      </w:r>
      <w:r w:rsidR="00707106">
        <w:t xml:space="preserve"> </w:t>
      </w:r>
      <w:r>
        <w:t>and shows a</w:t>
      </w:r>
      <w:r w:rsidR="00003B1B">
        <w:t>n</w:t>
      </w:r>
      <w:r>
        <w:t xml:space="preserve"> appropriate massage. The system also gives response on unsuccessful </w:t>
      </w:r>
      <w:r w:rsidR="00003B1B">
        <w:t>saving</w:t>
      </w:r>
      <w:r>
        <w:t xml:space="preserve"> of news result and shows an appropriate massage.</w:t>
      </w:r>
    </w:p>
    <w:p w14:paraId="447D6DFE" w14:textId="47BCD67F" w:rsidR="00AD7EB5" w:rsidRDefault="00D544DE" w:rsidP="00AD7EB5">
      <w:r>
        <w:rPr>
          <w:noProof/>
          <w:lang w:val="en-US"/>
        </w:rPr>
        <w:drawing>
          <wp:inline distT="0" distB="0" distL="0" distR="0" wp14:anchorId="4FEDDBDA" wp14:editId="51E6168F">
            <wp:extent cx="5502910" cy="27514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 news.png"/>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327D9E41" w14:textId="662CBD17"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3.8</w:t>
      </w:r>
      <w:r w:rsidRPr="008A010F">
        <w:rPr>
          <w:i w:val="0"/>
          <w:iCs w:val="0"/>
          <w:sz w:val="20"/>
          <w:szCs w:val="20"/>
        </w:rPr>
        <w:t>: Use case for saving news results</w:t>
      </w:r>
    </w:p>
    <w:p w14:paraId="6DB10611" w14:textId="3B42A027" w:rsidR="00873FEE" w:rsidRDefault="00873FEE" w:rsidP="00873FEE">
      <w:pPr>
        <w:rPr>
          <w:lang w:val="en-US"/>
        </w:rPr>
      </w:pPr>
    </w:p>
    <w:p w14:paraId="0606DA41" w14:textId="4F329890" w:rsidR="00873FEE" w:rsidRDefault="00873FEE" w:rsidP="00873FEE">
      <w:pPr>
        <w:rPr>
          <w:lang w:val="en-US"/>
        </w:rPr>
      </w:pPr>
    </w:p>
    <w:p w14:paraId="6313BB6E" w14:textId="070A531D" w:rsidR="00873FEE" w:rsidRDefault="00873FEE" w:rsidP="00873FEE">
      <w:pPr>
        <w:rPr>
          <w:lang w:val="en-US"/>
        </w:rPr>
      </w:pPr>
    </w:p>
    <w:p w14:paraId="32234572" w14:textId="0E2BEBF3" w:rsidR="00873FEE" w:rsidRDefault="00873FEE" w:rsidP="00873FEE">
      <w:pPr>
        <w:rPr>
          <w:lang w:val="en-US"/>
        </w:rPr>
      </w:pPr>
    </w:p>
    <w:p w14:paraId="46079255" w14:textId="2B85A48A" w:rsidR="00873FEE" w:rsidRDefault="00873FEE" w:rsidP="00873FEE">
      <w:pPr>
        <w:rPr>
          <w:lang w:val="en-US"/>
        </w:rPr>
      </w:pPr>
    </w:p>
    <w:p w14:paraId="41061DEC" w14:textId="22B6ADC5" w:rsidR="00873FEE" w:rsidRDefault="00873FEE" w:rsidP="00873FEE">
      <w:pPr>
        <w:rPr>
          <w:lang w:val="en-US"/>
        </w:rPr>
      </w:pPr>
    </w:p>
    <w:p w14:paraId="55351989" w14:textId="712174BC" w:rsidR="00873FEE" w:rsidRDefault="00873FEE" w:rsidP="00873FEE">
      <w:pPr>
        <w:rPr>
          <w:lang w:val="en-US"/>
        </w:rPr>
      </w:pPr>
    </w:p>
    <w:p w14:paraId="2B883394" w14:textId="232F822B" w:rsidR="00873FEE" w:rsidRDefault="00873FEE" w:rsidP="00873FEE">
      <w:pPr>
        <w:rPr>
          <w:lang w:val="en-US"/>
        </w:rPr>
      </w:pPr>
    </w:p>
    <w:p w14:paraId="70A17772" w14:textId="77777777" w:rsidR="00873FEE" w:rsidRDefault="00873FEE" w:rsidP="00873FEE">
      <w:pPr>
        <w:rPr>
          <w:lang w:val="en-US"/>
        </w:rPr>
      </w:pPr>
    </w:p>
    <w:p w14:paraId="35FA6A6B" w14:textId="6D555F65" w:rsidR="00873FEE" w:rsidRPr="00873FEE" w:rsidRDefault="00873FEE" w:rsidP="00873FEE">
      <w:pPr>
        <w:pStyle w:val="Caption"/>
        <w:jc w:val="center"/>
        <w:rPr>
          <w:i w:val="0"/>
          <w:iCs w:val="0"/>
          <w:sz w:val="20"/>
          <w:szCs w:val="20"/>
        </w:rPr>
      </w:pPr>
      <w:bookmarkStart w:id="128" w:name="_Toc32870350"/>
      <w:r w:rsidRPr="00A955B1">
        <w:rPr>
          <w:i w:val="0"/>
          <w:iCs w:val="0"/>
          <w:sz w:val="20"/>
          <w:szCs w:val="20"/>
        </w:rPr>
        <w:lastRenderedPageBreak/>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ins w:id="129" w:author="Engr .M Umer Haroon ." w:date="2020-02-19T07:43:00Z">
        <w:r w:rsidR="003C23B3">
          <w:rPr>
            <w:i w:val="0"/>
            <w:iCs w:val="0"/>
            <w:noProof/>
            <w:sz w:val="20"/>
            <w:szCs w:val="20"/>
          </w:rPr>
          <w:t>9</w:t>
        </w:r>
      </w:ins>
      <w:del w:id="130" w:author="Engr .M Umer Haroon ." w:date="2020-02-19T07:43:00Z">
        <w:r w:rsidRPr="00A955B1" w:rsidDel="003C23B3">
          <w:rPr>
            <w:i w:val="0"/>
            <w:iCs w:val="0"/>
            <w:noProof/>
            <w:sz w:val="20"/>
            <w:szCs w:val="20"/>
          </w:rPr>
          <w:delText>3</w:delText>
        </w:r>
      </w:del>
      <w:r w:rsidRPr="00A955B1">
        <w:rPr>
          <w:i w:val="0"/>
          <w:iCs w:val="0"/>
          <w:sz w:val="20"/>
          <w:szCs w:val="20"/>
        </w:rPr>
        <w:fldChar w:fldCharType="end"/>
      </w:r>
      <w:r w:rsidR="0037133B">
        <w:rPr>
          <w:i w:val="0"/>
          <w:iCs w:val="0"/>
          <w:sz w:val="20"/>
          <w:szCs w:val="20"/>
        </w:rPr>
        <w:t>.7</w:t>
      </w:r>
      <w:r w:rsidRPr="00A955B1">
        <w:rPr>
          <w:i w:val="0"/>
          <w:iCs w:val="0"/>
          <w:sz w:val="20"/>
          <w:szCs w:val="20"/>
          <w:lang w:val="en-US"/>
        </w:rPr>
        <w:t>: S</w:t>
      </w:r>
      <w:bookmarkEnd w:id="128"/>
      <w:r w:rsidR="0061700B">
        <w:rPr>
          <w:i w:val="0"/>
          <w:iCs w:val="0"/>
          <w:sz w:val="20"/>
          <w:szCs w:val="20"/>
          <w:lang w:val="en-US"/>
        </w:rPr>
        <w:t>ave news</w:t>
      </w:r>
    </w:p>
    <w:tbl>
      <w:tblPr>
        <w:tblStyle w:val="TableGrid"/>
        <w:tblW w:w="0" w:type="auto"/>
        <w:tblLook w:val="04A0" w:firstRow="1" w:lastRow="0" w:firstColumn="1" w:lastColumn="0" w:noHBand="0" w:noVBand="1"/>
      </w:tblPr>
      <w:tblGrid>
        <w:gridCol w:w="4328"/>
        <w:gridCol w:w="4328"/>
      </w:tblGrid>
      <w:tr w:rsidR="00625A97" w14:paraId="2A7871DC" w14:textId="77777777" w:rsidTr="000436EC">
        <w:tc>
          <w:tcPr>
            <w:tcW w:w="4328" w:type="dxa"/>
          </w:tcPr>
          <w:p w14:paraId="558B7860" w14:textId="648DDC72" w:rsidR="00625A97" w:rsidRDefault="00625A97" w:rsidP="00625A97">
            <w:r>
              <w:t>Use case ID</w:t>
            </w:r>
          </w:p>
        </w:tc>
        <w:tc>
          <w:tcPr>
            <w:tcW w:w="4328" w:type="dxa"/>
          </w:tcPr>
          <w:p w14:paraId="6295DE27" w14:textId="34063FBA" w:rsidR="00625A97" w:rsidRDefault="00625A97" w:rsidP="00625A97">
            <w:r>
              <w:t>UC-7</w:t>
            </w:r>
          </w:p>
        </w:tc>
      </w:tr>
      <w:tr w:rsidR="00625A97" w14:paraId="42C69998" w14:textId="77777777" w:rsidTr="000436EC">
        <w:tc>
          <w:tcPr>
            <w:tcW w:w="4328" w:type="dxa"/>
          </w:tcPr>
          <w:p w14:paraId="69B4C9C7" w14:textId="51E619BF" w:rsidR="00625A97" w:rsidRDefault="00625A97" w:rsidP="00625A97">
            <w:r>
              <w:t>Use case name</w:t>
            </w:r>
          </w:p>
        </w:tc>
        <w:tc>
          <w:tcPr>
            <w:tcW w:w="4328" w:type="dxa"/>
          </w:tcPr>
          <w:p w14:paraId="57ADD4B9" w14:textId="75329411" w:rsidR="00625A97" w:rsidRDefault="00625A97" w:rsidP="00625A97">
            <w:r>
              <w:t>Save news</w:t>
            </w:r>
          </w:p>
        </w:tc>
      </w:tr>
      <w:tr w:rsidR="00625A97" w14:paraId="491635BA" w14:textId="77777777" w:rsidTr="000436EC">
        <w:tc>
          <w:tcPr>
            <w:tcW w:w="4328" w:type="dxa"/>
          </w:tcPr>
          <w:p w14:paraId="57FF34A2" w14:textId="73D66E80" w:rsidR="00625A97" w:rsidRDefault="00625A97" w:rsidP="00625A97">
            <w:r>
              <w:t>References requirement</w:t>
            </w:r>
          </w:p>
        </w:tc>
        <w:tc>
          <w:tcPr>
            <w:tcW w:w="4328" w:type="dxa"/>
          </w:tcPr>
          <w:p w14:paraId="74931193" w14:textId="7AE218A6" w:rsidR="00625A97" w:rsidRDefault="00625A97" w:rsidP="00625A97">
            <w:r>
              <w:t>Requirement no. 7</w:t>
            </w:r>
          </w:p>
        </w:tc>
      </w:tr>
      <w:tr w:rsidR="00625A97" w14:paraId="4A7BE19A" w14:textId="77777777" w:rsidTr="000436EC">
        <w:tc>
          <w:tcPr>
            <w:tcW w:w="4328" w:type="dxa"/>
          </w:tcPr>
          <w:p w14:paraId="74180E30" w14:textId="08B62B63" w:rsidR="00625A97" w:rsidRDefault="00625A97" w:rsidP="00625A97">
            <w:r>
              <w:t>Actors</w:t>
            </w:r>
          </w:p>
        </w:tc>
        <w:tc>
          <w:tcPr>
            <w:tcW w:w="4328" w:type="dxa"/>
          </w:tcPr>
          <w:p w14:paraId="59E53DAC" w14:textId="4FAB3A93" w:rsidR="00625A97" w:rsidRDefault="00625A97" w:rsidP="00625A97">
            <w:r>
              <w:t>User</w:t>
            </w:r>
          </w:p>
        </w:tc>
      </w:tr>
      <w:tr w:rsidR="00625A97" w14:paraId="7FDF83EA" w14:textId="77777777" w:rsidTr="000436EC">
        <w:tc>
          <w:tcPr>
            <w:tcW w:w="4328" w:type="dxa"/>
          </w:tcPr>
          <w:p w14:paraId="0D8A9CED" w14:textId="5FF1D423" w:rsidR="00625A97" w:rsidRDefault="00625A97" w:rsidP="00625A97">
            <w:r>
              <w:t>Purpose</w:t>
            </w:r>
          </w:p>
        </w:tc>
        <w:tc>
          <w:tcPr>
            <w:tcW w:w="4328" w:type="dxa"/>
          </w:tcPr>
          <w:p w14:paraId="19B2EA9F" w14:textId="085AC475" w:rsidR="00625A97" w:rsidRDefault="00625A97" w:rsidP="00625A97">
            <w:r>
              <w:t>To save news</w:t>
            </w:r>
          </w:p>
        </w:tc>
      </w:tr>
      <w:tr w:rsidR="00625A97" w14:paraId="07E23345" w14:textId="77777777" w:rsidTr="000436EC">
        <w:tc>
          <w:tcPr>
            <w:tcW w:w="4328" w:type="dxa"/>
          </w:tcPr>
          <w:p w14:paraId="3CD4A404" w14:textId="5D430ADE" w:rsidR="00625A97" w:rsidRDefault="00625A97" w:rsidP="00625A97">
            <w:r>
              <w:t>Overview</w:t>
            </w:r>
          </w:p>
        </w:tc>
        <w:tc>
          <w:tcPr>
            <w:tcW w:w="4328" w:type="dxa"/>
          </w:tcPr>
          <w:p w14:paraId="44A4F89B" w14:textId="7E299032" w:rsidR="00625A97" w:rsidRDefault="000436EC" w:rsidP="00625A97">
            <w:r>
              <w:t>The user sees the news inf</w:t>
            </w:r>
            <w:r w:rsidR="00B0553A">
              <w:t>ormation results and later clicks on save news information to save news locally</w:t>
            </w:r>
          </w:p>
        </w:tc>
      </w:tr>
      <w:tr w:rsidR="00625A97" w14:paraId="14B98B9C" w14:textId="77777777" w:rsidTr="000436EC">
        <w:tc>
          <w:tcPr>
            <w:tcW w:w="4328" w:type="dxa"/>
          </w:tcPr>
          <w:p w14:paraId="0BD59332" w14:textId="0167AC71" w:rsidR="00625A97" w:rsidRDefault="00625A97" w:rsidP="00625A97">
            <w:r>
              <w:t>Type</w:t>
            </w:r>
          </w:p>
        </w:tc>
        <w:tc>
          <w:tcPr>
            <w:tcW w:w="4328" w:type="dxa"/>
          </w:tcPr>
          <w:p w14:paraId="1B7C9053" w14:textId="014F098D" w:rsidR="00625A97" w:rsidRDefault="00625A97" w:rsidP="00625A97">
            <w:r>
              <w:t>Primary and essential</w:t>
            </w:r>
          </w:p>
        </w:tc>
      </w:tr>
      <w:tr w:rsidR="00625A97" w14:paraId="193986A2" w14:textId="77777777" w:rsidTr="000436EC">
        <w:tc>
          <w:tcPr>
            <w:tcW w:w="4328" w:type="dxa"/>
          </w:tcPr>
          <w:p w14:paraId="2D2D8FC7" w14:textId="133269FD" w:rsidR="00625A97" w:rsidRDefault="00625A97" w:rsidP="00625A97">
            <w:r>
              <w:t>Pre-Condition</w:t>
            </w:r>
          </w:p>
        </w:tc>
        <w:tc>
          <w:tcPr>
            <w:tcW w:w="4328" w:type="dxa"/>
          </w:tcPr>
          <w:p w14:paraId="47F1904C" w14:textId="1018B8A6" w:rsidR="00625A97" w:rsidRDefault="00625A97" w:rsidP="00625A97">
            <w:r>
              <w:t>User must be signed in</w:t>
            </w:r>
          </w:p>
        </w:tc>
      </w:tr>
      <w:tr w:rsidR="00625A97" w14:paraId="18775466" w14:textId="77777777" w:rsidTr="000436EC">
        <w:tc>
          <w:tcPr>
            <w:tcW w:w="4328" w:type="dxa"/>
          </w:tcPr>
          <w:p w14:paraId="4EEEB238" w14:textId="37E37DD2" w:rsidR="00625A97" w:rsidRDefault="00625A97" w:rsidP="00625A97">
            <w:r>
              <w:t>Post-Condition</w:t>
            </w:r>
          </w:p>
        </w:tc>
        <w:tc>
          <w:tcPr>
            <w:tcW w:w="4328" w:type="dxa"/>
          </w:tcPr>
          <w:p w14:paraId="3637DF1E" w14:textId="4B4D84B4" w:rsidR="00625A97" w:rsidRDefault="00625A97" w:rsidP="00625A97">
            <w:r>
              <w:t>News successfully saved</w:t>
            </w:r>
          </w:p>
        </w:tc>
      </w:tr>
      <w:tr w:rsidR="00625A97" w14:paraId="165493FC" w14:textId="77777777" w:rsidTr="000436EC">
        <w:tc>
          <w:tcPr>
            <w:tcW w:w="8656" w:type="dxa"/>
            <w:gridSpan w:val="2"/>
          </w:tcPr>
          <w:p w14:paraId="34ED8002" w14:textId="7164A4D1" w:rsidR="00625A97" w:rsidRDefault="00625A97" w:rsidP="00625A97">
            <w:r>
              <w:t>Normal flow</w:t>
            </w:r>
          </w:p>
        </w:tc>
      </w:tr>
      <w:tr w:rsidR="00625A97" w14:paraId="4B8B1225" w14:textId="77777777" w:rsidTr="000436EC">
        <w:tc>
          <w:tcPr>
            <w:tcW w:w="4328" w:type="dxa"/>
          </w:tcPr>
          <w:p w14:paraId="45BDFA6C" w14:textId="3E7EDC99" w:rsidR="00625A97" w:rsidRDefault="00625A97" w:rsidP="00625A97">
            <w:r>
              <w:t>Actors Actions</w:t>
            </w:r>
          </w:p>
        </w:tc>
        <w:tc>
          <w:tcPr>
            <w:tcW w:w="4328" w:type="dxa"/>
          </w:tcPr>
          <w:p w14:paraId="243CCCD7" w14:textId="25C99B1B" w:rsidR="00625A97" w:rsidRDefault="00625A97" w:rsidP="00625A97">
            <w:r>
              <w:t>System Response</w:t>
            </w:r>
          </w:p>
        </w:tc>
      </w:tr>
      <w:tr w:rsidR="00625A97" w14:paraId="7AA7F619" w14:textId="77777777" w:rsidTr="000436EC">
        <w:tc>
          <w:tcPr>
            <w:tcW w:w="4328" w:type="dxa"/>
          </w:tcPr>
          <w:p w14:paraId="3143FE91" w14:textId="492530CE" w:rsidR="00625A97" w:rsidRDefault="0047713E" w:rsidP="001E5945">
            <w:pPr>
              <w:pStyle w:val="ListParagraph"/>
              <w:numPr>
                <w:ilvl w:val="0"/>
                <w:numId w:val="34"/>
              </w:numPr>
            </w:pPr>
            <w:r>
              <w:t>The user sees the news results and clicks save news results</w:t>
            </w:r>
            <w:r w:rsidR="00421DB6">
              <w:t>.</w:t>
            </w:r>
          </w:p>
        </w:tc>
        <w:tc>
          <w:tcPr>
            <w:tcW w:w="4328" w:type="dxa"/>
          </w:tcPr>
          <w:p w14:paraId="1889D473" w14:textId="7354ED33" w:rsidR="00625A97" w:rsidRDefault="0047713E" w:rsidP="001E5945">
            <w:pPr>
              <w:pStyle w:val="ListParagraph"/>
              <w:numPr>
                <w:ilvl w:val="0"/>
                <w:numId w:val="34"/>
              </w:numPr>
            </w:pPr>
            <w:r>
              <w:t>The system saves the news results in users device</w:t>
            </w:r>
            <w:r w:rsidR="00421DB6">
              <w:t>.</w:t>
            </w:r>
          </w:p>
        </w:tc>
      </w:tr>
      <w:tr w:rsidR="00625A97" w14:paraId="433C3FC1" w14:textId="77777777" w:rsidTr="000436EC">
        <w:tc>
          <w:tcPr>
            <w:tcW w:w="8656" w:type="dxa"/>
            <w:gridSpan w:val="2"/>
          </w:tcPr>
          <w:p w14:paraId="18991160" w14:textId="164920C9" w:rsidR="00625A97" w:rsidRDefault="00625A97" w:rsidP="00625A97">
            <w:r>
              <w:t>Alternative flow</w:t>
            </w:r>
          </w:p>
        </w:tc>
      </w:tr>
      <w:tr w:rsidR="00625A97" w14:paraId="57D7D2B3" w14:textId="77777777" w:rsidTr="000436EC">
        <w:tc>
          <w:tcPr>
            <w:tcW w:w="4328" w:type="dxa"/>
          </w:tcPr>
          <w:p w14:paraId="7966AB92" w14:textId="2B643202" w:rsidR="00625A97" w:rsidRDefault="001E5945" w:rsidP="00625A97">
            <w:r>
              <w:t xml:space="preserve">15a. </w:t>
            </w:r>
            <w:r w:rsidR="0047713E">
              <w:t>The user sees the news results and does not clicks save news results and leaves the page</w:t>
            </w:r>
            <w:r w:rsidR="00421DB6">
              <w:t>.</w:t>
            </w:r>
          </w:p>
        </w:tc>
        <w:tc>
          <w:tcPr>
            <w:tcW w:w="4328" w:type="dxa"/>
          </w:tcPr>
          <w:p w14:paraId="72D105C9" w14:textId="3B6652E9" w:rsidR="00625A97" w:rsidRDefault="001E5945" w:rsidP="00625A97">
            <w:r>
              <w:t xml:space="preserve">16a. </w:t>
            </w:r>
            <w:r w:rsidR="0047713E">
              <w:t>The system shows a message to ask if the user wants to save the search news results</w:t>
            </w:r>
            <w:r w:rsidR="00421DB6">
              <w:t>.</w:t>
            </w:r>
          </w:p>
        </w:tc>
      </w:tr>
    </w:tbl>
    <w:p w14:paraId="52F3297D" w14:textId="77777777" w:rsidR="0011474D" w:rsidRPr="00AD7EB5" w:rsidRDefault="0011474D" w:rsidP="00AD7EB5"/>
    <w:p w14:paraId="284462D6" w14:textId="115EE345" w:rsidR="00A3238F" w:rsidRDefault="00A3238F" w:rsidP="00A3238F">
      <w:pPr>
        <w:pStyle w:val="Heading2"/>
      </w:pPr>
      <w:bookmarkStart w:id="131" w:name="_Toc32867924"/>
      <w:r>
        <w:t>Resource Requirements</w:t>
      </w:r>
      <w:bookmarkEnd w:id="131"/>
    </w:p>
    <w:p w14:paraId="00418166" w14:textId="67FDBE81" w:rsidR="00A3238F" w:rsidRDefault="00A3238F" w:rsidP="00A3238F">
      <w:r>
        <w:t>These are the items that are used as resource in software and hardware to achieve a task.</w:t>
      </w:r>
      <w:r w:rsidR="0018501C">
        <w:t xml:space="preserve"> These </w:t>
      </w:r>
      <w:r w:rsidR="005C4A56">
        <w:t>tools</w:t>
      </w:r>
      <w:r w:rsidR="0018501C">
        <w:t xml:space="preserve"> are used in the project.</w:t>
      </w:r>
    </w:p>
    <w:p w14:paraId="0C823874" w14:textId="67CE5A8C" w:rsidR="004A0668" w:rsidRDefault="0016027D" w:rsidP="004A0668">
      <w:pPr>
        <w:pStyle w:val="Heading3"/>
      </w:pPr>
      <w:bookmarkStart w:id="132" w:name="_Toc32867925"/>
      <w:r>
        <w:t>Web Scraper</w:t>
      </w:r>
      <w:bookmarkEnd w:id="132"/>
    </w:p>
    <w:p w14:paraId="448EA98A" w14:textId="41C2CBD8" w:rsidR="00BE0BA7" w:rsidRDefault="0016027D" w:rsidP="00BE0BA7">
      <w:r>
        <w:t xml:space="preserve">Web scraper is data extraction tool to extract data from websites. </w:t>
      </w:r>
      <w:r w:rsidR="00E65184">
        <w:t>It helps in extracting data from web pages, tables, html pages etc.</w:t>
      </w:r>
      <w:r w:rsidR="00783C7F">
        <w:t xml:space="preserve"> It uses algorithms of different python frameworks, packages and libraries to scrap data. Logics can be made to scrap data of specific choice</w:t>
      </w:r>
      <w:r w:rsidR="00437E63">
        <w:t xml:space="preserve"> and context</w:t>
      </w:r>
      <w:r w:rsidR="00783C7F">
        <w:t>.</w:t>
      </w:r>
    </w:p>
    <w:p w14:paraId="43BA2D7E" w14:textId="029D4FDF" w:rsidR="0016027D" w:rsidRDefault="0016027D" w:rsidP="0016027D">
      <w:pPr>
        <w:pStyle w:val="Heading3"/>
      </w:pPr>
      <w:bookmarkStart w:id="133" w:name="_Toc32867926"/>
      <w:r>
        <w:t>Tools</w:t>
      </w:r>
      <w:bookmarkEnd w:id="133"/>
    </w:p>
    <w:p w14:paraId="3530CE46" w14:textId="1C67BA3A" w:rsidR="00322955" w:rsidRDefault="0016027D" w:rsidP="0016027D">
      <w:r>
        <w:t>Here are some languages, frameworks, architectures</w:t>
      </w:r>
      <w:r w:rsidR="00322955">
        <w:t xml:space="preserve"> that are used as tools to develop our system.</w:t>
      </w:r>
    </w:p>
    <w:p w14:paraId="680DCF03" w14:textId="7953B2EE" w:rsidR="0016027D" w:rsidRDefault="00322955" w:rsidP="00322955">
      <w:pPr>
        <w:pStyle w:val="ListParagraph"/>
        <w:numPr>
          <w:ilvl w:val="0"/>
          <w:numId w:val="25"/>
        </w:numPr>
      </w:pPr>
      <w:r w:rsidRPr="00D206AA">
        <w:rPr>
          <w:b/>
          <w:bCs/>
        </w:rPr>
        <w:lastRenderedPageBreak/>
        <w:t>HTML:</w:t>
      </w:r>
      <w:r>
        <w:t xml:space="preserve"> It is a </w:t>
      </w:r>
      <w:r w:rsidR="00A11B78">
        <w:t>mark-up</w:t>
      </w:r>
      <w:r>
        <w:t xml:space="preserve"> language that is used to create webpages for web.</w:t>
      </w:r>
    </w:p>
    <w:p w14:paraId="16F0E7D3" w14:textId="53229BA3" w:rsidR="00322955" w:rsidRDefault="00322955" w:rsidP="00322955">
      <w:pPr>
        <w:pStyle w:val="ListParagraph"/>
        <w:numPr>
          <w:ilvl w:val="0"/>
          <w:numId w:val="25"/>
        </w:numPr>
      </w:pPr>
      <w:r w:rsidRPr="00D206AA">
        <w:rPr>
          <w:b/>
          <w:bCs/>
        </w:rPr>
        <w:t>CSS</w:t>
      </w:r>
      <w:r>
        <w:t xml:space="preserve">: It is a Style Sheet that is used with HTML to design and decorate the webpages </w:t>
      </w:r>
      <w:r w:rsidR="0050734E">
        <w:t>to look better.</w:t>
      </w:r>
    </w:p>
    <w:p w14:paraId="2A208F65" w14:textId="0AECC250" w:rsidR="00322955" w:rsidRDefault="003136B4" w:rsidP="00322955">
      <w:pPr>
        <w:pStyle w:val="ListParagraph"/>
        <w:numPr>
          <w:ilvl w:val="0"/>
          <w:numId w:val="25"/>
        </w:numPr>
      </w:pPr>
      <w:r w:rsidRPr="00D206AA">
        <w:rPr>
          <w:b/>
          <w:bCs/>
        </w:rPr>
        <w:t>Bootstrap</w:t>
      </w:r>
      <w:r w:rsidR="00322955" w:rsidRPr="00D206AA">
        <w:rPr>
          <w:b/>
          <w:bCs/>
        </w:rPr>
        <w:t>:</w:t>
      </w:r>
      <w:r w:rsidR="00322955">
        <w:t xml:space="preserve"> It is framework o</w:t>
      </w:r>
      <w:r w:rsidR="00DB2B74">
        <w:t>f</w:t>
      </w:r>
      <w:r w:rsidR="00322955">
        <w:t xml:space="preserve"> </w:t>
      </w:r>
      <w:r w:rsidR="00980E10">
        <w:t>HTML</w:t>
      </w:r>
      <w:r w:rsidR="00322955">
        <w:t>/</w:t>
      </w:r>
      <w:r>
        <w:t>CSS</w:t>
      </w:r>
      <w:r w:rsidR="00322955">
        <w:t xml:space="preserve"> that is used to handle the responsiveness of webpages on different screen.</w:t>
      </w:r>
    </w:p>
    <w:p w14:paraId="6ED8E993" w14:textId="2339CC7C" w:rsidR="00322955" w:rsidRDefault="00322955" w:rsidP="000D7FF6">
      <w:pPr>
        <w:pStyle w:val="ListParagraph"/>
        <w:numPr>
          <w:ilvl w:val="0"/>
          <w:numId w:val="25"/>
        </w:numPr>
      </w:pPr>
      <w:r w:rsidRPr="00D206AA">
        <w:rPr>
          <w:b/>
          <w:bCs/>
        </w:rPr>
        <w:t>JavaScript:</w:t>
      </w:r>
      <w:r>
        <w:t xml:space="preserve"> It is a scripting language that is used to handle and control the behaviour of web pages on web</w:t>
      </w:r>
      <w:r w:rsidR="000D7FF6">
        <w:t>.</w:t>
      </w:r>
    </w:p>
    <w:p w14:paraId="795513AC" w14:textId="71586E8B" w:rsidR="00731179" w:rsidRDefault="00731179" w:rsidP="00322955">
      <w:pPr>
        <w:pStyle w:val="ListParagraph"/>
        <w:numPr>
          <w:ilvl w:val="0"/>
          <w:numId w:val="25"/>
        </w:numPr>
      </w:pPr>
      <w:r w:rsidRPr="00D206AA">
        <w:rPr>
          <w:b/>
          <w:bCs/>
        </w:rPr>
        <w:t>Python:</w:t>
      </w:r>
      <w:r>
        <w:t xml:space="preserve"> It is a </w:t>
      </w:r>
      <w:r w:rsidR="00F37974">
        <w:t>high-level</w:t>
      </w:r>
      <w:r>
        <w:t xml:space="preserve"> language that is used at frontend and backend as well. It is used because of its powerful frameworks.</w:t>
      </w:r>
    </w:p>
    <w:p w14:paraId="14167E18" w14:textId="0EB01FAF" w:rsidR="00731179" w:rsidRDefault="00731179" w:rsidP="00322955">
      <w:pPr>
        <w:pStyle w:val="ListParagraph"/>
        <w:numPr>
          <w:ilvl w:val="0"/>
          <w:numId w:val="25"/>
        </w:numPr>
      </w:pPr>
      <w:r w:rsidRPr="00D206AA">
        <w:rPr>
          <w:b/>
          <w:bCs/>
        </w:rPr>
        <w:t>Flask:</w:t>
      </w:r>
      <w:r>
        <w:t xml:space="preserve"> It is a framework of python that is used at front end to run webpages and integrate </w:t>
      </w:r>
      <w:r w:rsidR="00DE4437">
        <w:t>them to be ready to work with backend services.</w:t>
      </w:r>
    </w:p>
    <w:p w14:paraId="15BC41E3" w14:textId="4487DAD9" w:rsidR="00DE4437" w:rsidRDefault="004A397D" w:rsidP="00322955">
      <w:pPr>
        <w:pStyle w:val="ListParagraph"/>
        <w:numPr>
          <w:ilvl w:val="0"/>
          <w:numId w:val="25"/>
        </w:numPr>
      </w:pPr>
      <w:r w:rsidRPr="00D206AA">
        <w:rPr>
          <w:b/>
          <w:bCs/>
        </w:rPr>
        <w:t>SQLite DB:</w:t>
      </w:r>
      <w:r>
        <w:t xml:space="preserve"> It is built</w:t>
      </w:r>
      <w:r w:rsidR="00323FDD">
        <w:t>-</w:t>
      </w:r>
      <w:r>
        <w:t>in database in Flask that is used to manage the user data and other system data.</w:t>
      </w:r>
    </w:p>
    <w:p w14:paraId="26A4F148" w14:textId="77777777" w:rsidR="00473FA7" w:rsidRDefault="00473FA7" w:rsidP="00322955">
      <w:pPr>
        <w:pStyle w:val="ListParagraph"/>
        <w:numPr>
          <w:ilvl w:val="0"/>
          <w:numId w:val="25"/>
        </w:numPr>
      </w:pPr>
      <w:r w:rsidRPr="00D206AA">
        <w:rPr>
          <w:b/>
          <w:bCs/>
        </w:rPr>
        <w:t>Visual Studio Code:</w:t>
      </w:r>
      <w:r>
        <w:t xml:space="preserve"> It is an open source and cross platform software that provides a workplace to work with above languages and frameworks.</w:t>
      </w:r>
    </w:p>
    <w:p w14:paraId="34C4813E" w14:textId="77777777" w:rsidR="0048732E" w:rsidRDefault="00473FA7" w:rsidP="00322955">
      <w:pPr>
        <w:pStyle w:val="ListParagraph"/>
        <w:numPr>
          <w:ilvl w:val="0"/>
          <w:numId w:val="25"/>
        </w:numPr>
      </w:pPr>
      <w:r w:rsidRPr="00D206AA">
        <w:rPr>
          <w:b/>
          <w:bCs/>
        </w:rPr>
        <w:t>Pandas:</w:t>
      </w:r>
      <w:r>
        <w:t xml:space="preserve"> It is a Python data analysis library that is used to manipulate data </w:t>
      </w:r>
      <w:r w:rsidR="00562D88">
        <w:t xml:space="preserve">in </w:t>
      </w:r>
      <w:r>
        <w:t>table</w:t>
      </w:r>
      <w:r w:rsidR="00562D88">
        <w:t>s</w:t>
      </w:r>
      <w:r>
        <w:t>.</w:t>
      </w:r>
    </w:p>
    <w:p w14:paraId="29AB5570" w14:textId="77777777" w:rsidR="0048732E" w:rsidRDefault="0048732E" w:rsidP="00322955">
      <w:pPr>
        <w:pStyle w:val="ListParagraph"/>
        <w:numPr>
          <w:ilvl w:val="0"/>
          <w:numId w:val="25"/>
        </w:numPr>
      </w:pPr>
      <w:r w:rsidRPr="00D206AA">
        <w:rPr>
          <w:b/>
          <w:bCs/>
        </w:rPr>
        <w:t>Scrappy:</w:t>
      </w:r>
      <w:r>
        <w:t xml:space="preserve"> It is an open source web crawling framework of python that is used to extract data from web pages and web contents.</w:t>
      </w:r>
    </w:p>
    <w:p w14:paraId="09F625A6" w14:textId="28E8A954" w:rsidR="004A397D" w:rsidRDefault="0048732E" w:rsidP="00322955">
      <w:pPr>
        <w:pStyle w:val="ListParagraph"/>
        <w:numPr>
          <w:ilvl w:val="0"/>
          <w:numId w:val="25"/>
        </w:numPr>
      </w:pPr>
      <w:r w:rsidRPr="00D206AA">
        <w:rPr>
          <w:b/>
          <w:bCs/>
        </w:rPr>
        <w:t>Beautiful Soup:</w:t>
      </w:r>
      <w:r>
        <w:t xml:space="preserve"> It is </w:t>
      </w:r>
      <w:r w:rsidR="00D6206A">
        <w:t xml:space="preserve">a </w:t>
      </w:r>
      <w:r>
        <w:t>parsing package for python</w:t>
      </w:r>
      <w:r w:rsidR="00473FA7">
        <w:t xml:space="preserve"> </w:t>
      </w:r>
      <w:r>
        <w:t>that is used to parse web pages to extract data from HTML and XML documents.</w:t>
      </w:r>
    </w:p>
    <w:p w14:paraId="3BFC2747" w14:textId="1E85047E" w:rsidR="00BF4E5C" w:rsidRDefault="00D21FC1" w:rsidP="00BF4E5C">
      <w:pPr>
        <w:pStyle w:val="ListParagraph"/>
        <w:numPr>
          <w:ilvl w:val="0"/>
          <w:numId w:val="25"/>
        </w:numPr>
      </w:pPr>
      <w:r w:rsidRPr="00D206AA">
        <w:rPr>
          <w:b/>
          <w:bCs/>
        </w:rPr>
        <w:t>PyCharm:</w:t>
      </w:r>
      <w:r>
        <w:t xml:space="preserve"> I</w:t>
      </w:r>
      <w:r w:rsidR="00D6206A">
        <w:t>t</w:t>
      </w:r>
      <w:r>
        <w:t xml:space="preserve"> </w:t>
      </w:r>
      <w:r w:rsidR="00D6206A">
        <w:t xml:space="preserve">is </w:t>
      </w:r>
      <w:r>
        <w:t>a Pytho</w:t>
      </w:r>
      <w:r w:rsidR="00D6206A">
        <w:t xml:space="preserve">n </w:t>
      </w:r>
      <w:r>
        <w:t xml:space="preserve">IDE that provides a workplace to work with python, its frameworks and libraries. </w:t>
      </w:r>
    </w:p>
    <w:p w14:paraId="700A2904" w14:textId="3FF82565" w:rsidR="00C7130A" w:rsidRDefault="00C7130A" w:rsidP="00C7130A">
      <w:pPr>
        <w:pStyle w:val="Heading2"/>
      </w:pPr>
      <w:bookmarkStart w:id="134" w:name="_Toc32867927"/>
      <w:r>
        <w:t>Database Requirements</w:t>
      </w:r>
      <w:bookmarkEnd w:id="134"/>
    </w:p>
    <w:p w14:paraId="2DBF789F" w14:textId="2232EEE0" w:rsidR="00C7130A" w:rsidRPr="00C7130A" w:rsidRDefault="00C7130A" w:rsidP="00C7130A">
      <w:r>
        <w:t>Flask SQLITE DB is used for this system because of its built-in compatibility with python</w:t>
      </w:r>
      <w:r w:rsidR="00811FC0">
        <w:t xml:space="preserve"> </w:t>
      </w:r>
      <w:r>
        <w:t>and its libraries. SQLITE is a simple, relational database that is best for this system, because this does not have any complex and large amount of user and system data to store.</w:t>
      </w:r>
    </w:p>
    <w:p w14:paraId="7782D6E1" w14:textId="7DE4AB0D" w:rsidR="00BF4E5C" w:rsidRDefault="00BF4E5C" w:rsidP="000F15A9">
      <w:pPr>
        <w:pStyle w:val="Heading2"/>
      </w:pPr>
      <w:bookmarkStart w:id="135" w:name="_Toc32867928"/>
      <w:r>
        <w:rPr>
          <w:lang w:val="en-US"/>
        </w:rPr>
        <w:t>Project Feasibility</w:t>
      </w:r>
      <w:bookmarkEnd w:id="135"/>
      <w:r>
        <w:rPr>
          <w:lang w:val="en-US"/>
        </w:rPr>
        <w:t xml:space="preserve"> </w:t>
      </w:r>
    </w:p>
    <w:p w14:paraId="4E1C5C0D" w14:textId="6FF7E230" w:rsidR="00BF4E5C" w:rsidRPr="00BF4E5C" w:rsidRDefault="00BF4E5C" w:rsidP="00C04ED5">
      <w:r w:rsidRPr="00BF4E5C">
        <w:t xml:space="preserve">Moving to a </w:t>
      </w:r>
      <w:r w:rsidR="00A414AF" w:rsidRPr="00BF4E5C">
        <w:t>web scrapping technique</w:t>
      </w:r>
      <w:r w:rsidRPr="00BF4E5C">
        <w:t xml:space="preserve"> from general roaming and searching for collecting data would affect the efficiency of gathering information in all manners.</w:t>
      </w:r>
      <w:r w:rsidR="000F15A9">
        <w:t xml:space="preserve"> </w:t>
      </w:r>
      <w:r w:rsidRPr="00BF4E5C">
        <w:t xml:space="preserve">Many people would save </w:t>
      </w:r>
      <w:r w:rsidR="00A414AF" w:rsidRPr="00BF4E5C">
        <w:t>their</w:t>
      </w:r>
      <w:r w:rsidRPr="00BF4E5C">
        <w:t xml:space="preserve"> time because web scrapping would allow</w:t>
      </w:r>
      <w:r w:rsidR="000F15A9">
        <w:t xml:space="preserve"> </w:t>
      </w:r>
      <w:r w:rsidRPr="00BF4E5C">
        <w:t xml:space="preserve">them to gather information at one defined place rather </w:t>
      </w:r>
      <w:r w:rsidR="00A414AF" w:rsidRPr="00BF4E5C">
        <w:t>than</w:t>
      </w:r>
      <w:r w:rsidRPr="00BF4E5C">
        <w:t xml:space="preserve"> searching randomly and gathering it and then making it at one place to make it suitable.</w:t>
      </w:r>
      <w:r w:rsidR="00563C5D">
        <w:t xml:space="preserve"> </w:t>
      </w:r>
      <w:r w:rsidRPr="00BF4E5C">
        <w:t xml:space="preserve">Now the time has come to introduce this method of scrapping to </w:t>
      </w:r>
      <w:r w:rsidRPr="00BF4E5C">
        <w:lastRenderedPageBreak/>
        <w:t xml:space="preserve">achieve high level of </w:t>
      </w:r>
      <w:r w:rsidR="00A414AF" w:rsidRPr="00BF4E5C">
        <w:t>efficiency. This</w:t>
      </w:r>
      <w:r w:rsidRPr="00BF4E5C">
        <w:t xml:space="preserve"> project is the </w:t>
      </w:r>
      <w:r w:rsidR="00B337A2" w:rsidRPr="00BF4E5C">
        <w:t>step-in</w:t>
      </w:r>
      <w:r w:rsidRPr="00BF4E5C">
        <w:t xml:space="preserve"> right direction to lesser the frustration of common user who want</w:t>
      </w:r>
      <w:r w:rsidR="000F15A9">
        <w:t xml:space="preserve"> </w:t>
      </w:r>
      <w:r w:rsidRPr="00BF4E5C">
        <w:t xml:space="preserve">to get relevant information at one </w:t>
      </w:r>
      <w:r w:rsidR="00A414AF" w:rsidRPr="00BF4E5C">
        <w:t>place.</w:t>
      </w:r>
      <w:r w:rsidRPr="00BF4E5C">
        <w:t xml:space="preserve"> </w:t>
      </w:r>
    </w:p>
    <w:p w14:paraId="09DDFF48" w14:textId="2716B2DF" w:rsidR="00BF4E5C" w:rsidRPr="000F15A9" w:rsidRDefault="00BF4E5C" w:rsidP="000F15A9">
      <w:pPr>
        <w:pStyle w:val="Heading3"/>
      </w:pPr>
      <w:bookmarkStart w:id="136" w:name="_Toc32867929"/>
      <w:r>
        <w:rPr>
          <w:lang w:val="en-US"/>
        </w:rPr>
        <w:t>Technical Feasibility</w:t>
      </w:r>
      <w:bookmarkEnd w:id="136"/>
    </w:p>
    <w:p w14:paraId="673493A0" w14:textId="1544FB2A" w:rsidR="00BF4E5C" w:rsidRPr="000F15A9" w:rsidRDefault="00BF4E5C" w:rsidP="000F15A9">
      <w:r>
        <w:rPr>
          <w:lang w:val="en-US"/>
        </w:rPr>
        <w:t xml:space="preserve">Technically this project is more feasible because it </w:t>
      </w:r>
      <w:r w:rsidR="00307BF9">
        <w:rPr>
          <w:lang w:val="en-US"/>
        </w:rPr>
        <w:t>provides</w:t>
      </w:r>
      <w:r>
        <w:rPr>
          <w:lang w:val="en-US"/>
        </w:rPr>
        <w:t xml:space="preserve"> more efficient way of gathering information from different </w:t>
      </w:r>
      <w:r w:rsidR="00307BF9">
        <w:rPr>
          <w:lang w:val="en-US"/>
        </w:rPr>
        <w:t>sources. Contextual</w:t>
      </w:r>
      <w:r>
        <w:rPr>
          <w:lang w:val="en-US"/>
        </w:rPr>
        <w:t xml:space="preserve"> News Information Retrieval (CNIR) system is secure and less time consuming hence it provide more technical overheads </w:t>
      </w:r>
      <w:r w:rsidR="00307BF9">
        <w:rPr>
          <w:lang w:val="en-US"/>
        </w:rPr>
        <w:t>than</w:t>
      </w:r>
      <w:r>
        <w:rPr>
          <w:lang w:val="en-US"/>
        </w:rPr>
        <w:t xml:space="preserve"> any other random system. The main module of our system </w:t>
      </w:r>
      <w:r w:rsidR="00307BF9">
        <w:rPr>
          <w:lang w:val="en-US"/>
        </w:rPr>
        <w:t>is</w:t>
      </w:r>
      <w:r>
        <w:rPr>
          <w:lang w:val="en-US"/>
        </w:rPr>
        <w:t xml:space="preserve"> based on web scraping and python libraries, packages, frameworks and architecture.</w:t>
      </w:r>
    </w:p>
    <w:p w14:paraId="7972D0B2" w14:textId="7E143E07" w:rsidR="00BF4E5C" w:rsidRPr="000F15A9" w:rsidRDefault="00BF4E5C" w:rsidP="000F15A9">
      <w:pPr>
        <w:pStyle w:val="Heading3"/>
      </w:pPr>
      <w:bookmarkStart w:id="137" w:name="_Toc32867930"/>
      <w:r>
        <w:rPr>
          <w:lang w:val="en-US"/>
        </w:rPr>
        <w:t>Operational Feasibility</w:t>
      </w:r>
      <w:bookmarkEnd w:id="137"/>
    </w:p>
    <w:p w14:paraId="20F9194D" w14:textId="58AD44E1" w:rsidR="00BF4E5C" w:rsidRDefault="00BF4E5C" w:rsidP="000F15A9">
      <w: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Our system is performing all its operations </w:t>
      </w:r>
      <w:del w:id="138" w:author="Engr .M Umer Haroon ." w:date="2020-02-19T09:39:00Z">
        <w:r w:rsidR="00A366A8" w:rsidDel="00E44772">
          <w:delText>accuratel</w:delText>
        </w:r>
      </w:del>
      <w:ins w:id="139" w:author="Engr .M Umer Haroon ." w:date="2020-02-19T09:39:00Z">
        <w:r w:rsidR="00E44772">
          <w:t>accurately</w:t>
        </w:r>
      </w:ins>
      <w:bookmarkStart w:id="140" w:name="_GoBack"/>
      <w:bookmarkEnd w:id="140"/>
      <w:r w:rsidR="00A366A8">
        <w:rPr>
          <w:lang w:val="en-US"/>
        </w:rPr>
        <w:t>y. All</w:t>
      </w:r>
      <w:r>
        <w:rPr>
          <w:lang w:val="en-US"/>
        </w:rPr>
        <w:t xml:space="preserve"> functions include web </w:t>
      </w:r>
      <w:r w:rsidR="002C5EE3">
        <w:rPr>
          <w:lang w:val="en-US"/>
        </w:rPr>
        <w:t>scrapping,</w:t>
      </w:r>
      <w:r>
        <w:rPr>
          <w:lang w:val="en-US"/>
        </w:rPr>
        <w:t xml:space="preserve"> data </w:t>
      </w:r>
      <w:r w:rsidR="00874711">
        <w:rPr>
          <w:lang w:val="en-US"/>
        </w:rPr>
        <w:t>gathering,</w:t>
      </w:r>
      <w:r>
        <w:rPr>
          <w:lang w:val="en-US"/>
        </w:rPr>
        <w:t xml:space="preserve"> displaying gathered data document.</w:t>
      </w:r>
    </w:p>
    <w:p w14:paraId="7EE6ED3B" w14:textId="524B9CAA" w:rsidR="00BF4E5C" w:rsidRDefault="00BF4E5C" w:rsidP="00E33780">
      <w:pPr>
        <w:pStyle w:val="Heading3"/>
      </w:pPr>
      <w:bookmarkStart w:id="141" w:name="_Toc26830273"/>
      <w:bookmarkStart w:id="142" w:name="_Toc32867931"/>
      <w:r>
        <w:t>Legal</w:t>
      </w:r>
      <w:r>
        <w:rPr>
          <w:lang w:val="en-US"/>
        </w:rPr>
        <w:t xml:space="preserve"> and</w:t>
      </w:r>
      <w:r>
        <w:t xml:space="preserve"> Ethical Feasibility</w:t>
      </w:r>
      <w:bookmarkEnd w:id="141"/>
      <w:bookmarkEnd w:id="142"/>
      <w:r>
        <w:t xml:space="preserve"> </w:t>
      </w:r>
    </w:p>
    <w:p w14:paraId="206A6FDE" w14:textId="2866F188" w:rsidR="00BF4E5C" w:rsidRDefault="00BF4E5C" w:rsidP="002A6812">
      <w:r>
        <w:rPr>
          <w:lang w:val="en-US"/>
        </w:rPr>
        <w:t xml:space="preserve">Legal feasibility is basically the analyzation of at which extent your system is legally meeting the requirements that exist for </w:t>
      </w:r>
      <w:r w:rsidR="00D0467B">
        <w:rPr>
          <w:lang w:val="en-US"/>
        </w:rPr>
        <w:t>implementation. Our</w:t>
      </w:r>
      <w:r>
        <w:rPr>
          <w:lang w:val="en-US"/>
        </w:rPr>
        <w:t xml:space="preserve"> system is legally and ethically feasible as:</w:t>
      </w:r>
    </w:p>
    <w:p w14:paraId="284C42F3" w14:textId="4EA496AF" w:rsidR="00BF4E5C" w:rsidRDefault="00BF4E5C" w:rsidP="002A6812">
      <w:pPr>
        <w:pStyle w:val="ListParagraph"/>
        <w:numPr>
          <w:ilvl w:val="0"/>
          <w:numId w:val="28"/>
        </w:numPr>
      </w:pPr>
      <w:r w:rsidRPr="002A6812">
        <w:rPr>
          <w:lang w:val="en-US"/>
        </w:rPr>
        <w:t>It does not violate any country law</w:t>
      </w:r>
      <w:r w:rsidR="00A55603" w:rsidRPr="002A6812">
        <w:rPr>
          <w:lang w:val="en-US"/>
        </w:rPr>
        <w:t>.</w:t>
      </w:r>
    </w:p>
    <w:p w14:paraId="7A471AF7" w14:textId="094830D7" w:rsidR="00BF4E5C" w:rsidRDefault="00BF4E5C" w:rsidP="002A6812">
      <w:pPr>
        <w:pStyle w:val="ListParagraph"/>
        <w:numPr>
          <w:ilvl w:val="0"/>
          <w:numId w:val="28"/>
        </w:numPr>
      </w:pPr>
      <w:r w:rsidRPr="002A6812">
        <w:rPr>
          <w:lang w:val="en-US"/>
        </w:rPr>
        <w:t xml:space="preserve">It is designed to fulfill people requirements of gathering data and minimize </w:t>
      </w:r>
      <w:r w:rsidR="00AC1F19" w:rsidRPr="002A6812">
        <w:rPr>
          <w:lang w:val="en-US"/>
        </w:rPr>
        <w:t>their</w:t>
      </w:r>
      <w:r w:rsidRPr="002A6812">
        <w:rPr>
          <w:lang w:val="en-US"/>
        </w:rPr>
        <w:t xml:space="preserve"> effort on it to </w:t>
      </w:r>
      <w:r w:rsidR="00AC1F19" w:rsidRPr="002A6812">
        <w:rPr>
          <w:lang w:val="en-US"/>
        </w:rPr>
        <w:t>aid</w:t>
      </w:r>
      <w:r w:rsidRPr="002A6812">
        <w:rPr>
          <w:lang w:val="en-US"/>
        </w:rPr>
        <w:t xml:space="preserve"> them in every possible manner</w:t>
      </w:r>
      <w:r w:rsidR="00A55603" w:rsidRPr="002A6812">
        <w:rPr>
          <w:lang w:val="en-US"/>
        </w:rPr>
        <w:t>.</w:t>
      </w:r>
    </w:p>
    <w:p w14:paraId="7B32D36C" w14:textId="46A84B7F" w:rsidR="00BF4E5C" w:rsidRPr="000F15A9" w:rsidRDefault="00BF4E5C" w:rsidP="002A6812">
      <w:pPr>
        <w:pStyle w:val="ListParagraph"/>
        <w:numPr>
          <w:ilvl w:val="0"/>
          <w:numId w:val="28"/>
        </w:numPr>
      </w:pPr>
      <w:r w:rsidRPr="002A6812">
        <w:rPr>
          <w:lang w:val="en-US"/>
        </w:rPr>
        <w:t xml:space="preserve">Data of the user is completely </w:t>
      </w:r>
      <w:r w:rsidR="0020616F" w:rsidRPr="002A6812">
        <w:rPr>
          <w:lang w:val="en-US"/>
        </w:rPr>
        <w:t>secure,</w:t>
      </w:r>
      <w:r w:rsidRPr="002A6812">
        <w:rPr>
          <w:lang w:val="en-US"/>
        </w:rPr>
        <w:t xml:space="preserve"> and it cannot be accessed without consent</w:t>
      </w:r>
      <w:r w:rsidR="00A55603" w:rsidRPr="002A6812">
        <w:rPr>
          <w:lang w:val="en-US"/>
        </w:rPr>
        <w:t>.</w:t>
      </w:r>
      <w:r w:rsidRPr="002A6812">
        <w:rPr>
          <w:lang w:val="en-US"/>
        </w:rPr>
        <w:t xml:space="preserve"> </w:t>
      </w:r>
    </w:p>
    <w:p w14:paraId="55B5F9A2" w14:textId="7DB20CC4" w:rsidR="00694057" w:rsidRDefault="00694057" w:rsidP="00694057">
      <w:pPr>
        <w:pStyle w:val="Heading2"/>
      </w:pPr>
      <w:bookmarkStart w:id="143" w:name="_Toc32867932"/>
      <w:r>
        <w:t>Summary</w:t>
      </w:r>
      <w:bookmarkEnd w:id="143"/>
      <w:r>
        <w:t xml:space="preserve"> </w:t>
      </w:r>
    </w:p>
    <w:p w14:paraId="245DF27F" w14:textId="3F631704" w:rsidR="001828E5" w:rsidRPr="001828E5" w:rsidRDefault="002D2DA8" w:rsidP="008A490D">
      <w:r>
        <w:t>This section was about requirement specification, in which</w:t>
      </w:r>
      <w:r w:rsidR="00897101">
        <w:t xml:space="preserve"> </w:t>
      </w:r>
      <w:r>
        <w:t xml:space="preserve">system requirements were discussed. System requirements include Interface requirements, Functional requirements, non-functional requirements, </w:t>
      </w:r>
      <w:r w:rsidR="00B14859">
        <w:t xml:space="preserve">database requirements, </w:t>
      </w:r>
      <w:r>
        <w:t xml:space="preserve">resource requirements. Interface requirements include Software requirements and Hardware requirements. Functional requirements include must fill requirements </w:t>
      </w:r>
      <w:r w:rsidR="00B14859">
        <w:t>whereas</w:t>
      </w:r>
      <w:r>
        <w:t xml:space="preserve"> non-functional requirements include common requirements of every system.</w:t>
      </w:r>
      <w:r w:rsidR="002D457B">
        <w:t xml:space="preserve"> At the end Project feasibility was discussed which include technical feasibility, operational feasibility and Legal &amp; Ethical feasibility which means that the project is feasible within the time, budget and does not break or against the rules and regulations of the country.</w:t>
      </w:r>
    </w:p>
    <w:sectPr w:rsidR="001828E5" w:rsidRPr="001828E5" w:rsidSect="008C2E75">
      <w:pgSz w:w="11906" w:h="16838" w:code="9"/>
      <w:pgMar w:top="1440" w:right="144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Engr .M Umer Haroon ." w:date="2020-02-19T07:44:00Z" w:initials="E.UH.">
    <w:p w14:paraId="5F848C0C" w14:textId="41712AC0" w:rsidR="003C23B3" w:rsidRDefault="003C23B3">
      <w:pPr>
        <w:pStyle w:val="CommentText"/>
      </w:pPr>
      <w:r>
        <w:rPr>
          <w:rStyle w:val="CommentReference"/>
        </w:rPr>
        <w:annotationRef/>
      </w:r>
      <w:r>
        <w:t>Rephrase this</w:t>
      </w:r>
    </w:p>
  </w:comment>
  <w:comment w:id="11" w:author="Engr .M Umer Haroon ." w:date="2020-02-19T07:46:00Z" w:initials="E.UH.">
    <w:p w14:paraId="2D81E663" w14:textId="118FBC65" w:rsidR="003C23B3" w:rsidRDefault="003C23B3">
      <w:pPr>
        <w:pStyle w:val="CommentText"/>
      </w:pPr>
      <w:r>
        <w:rPr>
          <w:rStyle w:val="CommentReference"/>
        </w:rPr>
        <w:annotationRef/>
      </w:r>
      <w:r>
        <w:t>Isn’t it out of context ??</w:t>
      </w:r>
    </w:p>
  </w:comment>
  <w:comment w:id="13" w:author="Engr .M Umer Haroon ." w:date="2020-02-19T07:48:00Z" w:initials="E.UH.">
    <w:p w14:paraId="2622D290" w14:textId="3D99D9D3" w:rsidR="003C23B3" w:rsidRDefault="003C23B3">
      <w:pPr>
        <w:pStyle w:val="CommentText"/>
      </w:pPr>
      <w:r>
        <w:rPr>
          <w:rStyle w:val="CommentReference"/>
        </w:rPr>
        <w:annotationRef/>
      </w:r>
      <w:r>
        <w:t>What news have got to do with trillion bytes of data ?</w:t>
      </w:r>
    </w:p>
  </w:comment>
  <w:comment w:id="23" w:author="Engr .M Umer Haroon ." w:date="2020-02-19T07:50:00Z" w:initials="E.UH.">
    <w:p w14:paraId="01E36BD1" w14:textId="77777777" w:rsidR="00510BE6" w:rsidRDefault="00510BE6">
      <w:pPr>
        <w:pStyle w:val="CommentText"/>
      </w:pPr>
      <w:r>
        <w:rPr>
          <w:rStyle w:val="CommentReference"/>
        </w:rPr>
        <w:annotationRef/>
      </w:r>
      <w:r>
        <w:t>Why its an assumption ? its your work !</w:t>
      </w:r>
    </w:p>
    <w:p w14:paraId="3B1B53F8" w14:textId="5571980F" w:rsidR="00510BE6" w:rsidRDefault="00510BE6">
      <w:pPr>
        <w:pStyle w:val="CommentText"/>
      </w:pPr>
    </w:p>
  </w:comment>
  <w:comment w:id="24" w:author="Engr .M Umer Haroon ." w:date="2020-02-19T07:51:00Z" w:initials="E.UH.">
    <w:p w14:paraId="6DF60BAA" w14:textId="3AE884C5" w:rsidR="00BA64DB" w:rsidRDefault="00BA64DB">
      <w:pPr>
        <w:pStyle w:val="CommentText"/>
      </w:pPr>
      <w:r>
        <w:rPr>
          <w:rStyle w:val="CommentReference"/>
        </w:rPr>
        <w:annotationRef/>
      </w:r>
      <w:r>
        <w:t>Again its part of your application ! not an excuse</w:t>
      </w:r>
    </w:p>
  </w:comment>
  <w:comment w:id="26" w:author="Engr .M Umer Haroon ." w:date="2020-02-19T07:52:00Z" w:initials="E.UH.">
    <w:p w14:paraId="60307002" w14:textId="77777777" w:rsidR="00BA64DB" w:rsidRDefault="00BA64DB">
      <w:pPr>
        <w:pStyle w:val="CommentText"/>
      </w:pPr>
      <w:r>
        <w:rPr>
          <w:rStyle w:val="CommentReference"/>
        </w:rPr>
        <w:annotationRef/>
      </w:r>
      <w:r>
        <w:t>It is contradicting first incremental model , then waterfall ???????</w:t>
      </w:r>
    </w:p>
    <w:p w14:paraId="053A5B0E" w14:textId="69403B51" w:rsidR="00BA64DB" w:rsidRDefault="00BA64DB">
      <w:pPr>
        <w:pStyle w:val="CommentText"/>
      </w:pPr>
    </w:p>
  </w:comment>
  <w:comment w:id="52" w:author="Engr .M Umer Haroon ." w:date="2020-02-19T07:55:00Z" w:initials="E.UH.">
    <w:p w14:paraId="7E0C7051" w14:textId="61EDF050" w:rsidR="00BA64DB" w:rsidRDefault="00BA64DB">
      <w:pPr>
        <w:pStyle w:val="CommentText"/>
      </w:pPr>
      <w:r>
        <w:rPr>
          <w:rStyle w:val="CommentReference"/>
        </w:rPr>
        <w:annotationRef/>
      </w:r>
      <w:r>
        <w:t>Use appropriate term</w:t>
      </w:r>
    </w:p>
  </w:comment>
  <w:comment w:id="55" w:author="Engr .M Umer Haroon ." w:date="2020-02-19T07:56:00Z" w:initials="E.UH.">
    <w:p w14:paraId="72A1A03E" w14:textId="56BD1176" w:rsidR="00BA64DB" w:rsidRDefault="00BA64DB">
      <w:pPr>
        <w:pStyle w:val="CommentText"/>
      </w:pPr>
      <w:r>
        <w:rPr>
          <w:rStyle w:val="CommentReference"/>
        </w:rPr>
        <w:annotationRef/>
      </w:r>
      <w:r>
        <w:t>Incorrect term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48C0C" w15:done="0"/>
  <w15:commentEx w15:paraId="2D81E663" w15:done="0"/>
  <w15:commentEx w15:paraId="2622D290" w15:done="0"/>
  <w15:commentEx w15:paraId="3B1B53F8" w15:done="0"/>
  <w15:commentEx w15:paraId="6DF60BAA" w15:done="0"/>
  <w15:commentEx w15:paraId="053A5B0E" w15:done="0"/>
  <w15:commentEx w15:paraId="7E0C7051" w15:done="0"/>
  <w15:commentEx w15:paraId="72A1A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0A"/>
    <w:multiLevelType w:val="hybridMultilevel"/>
    <w:tmpl w:val="C06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2476"/>
    <w:multiLevelType w:val="hybridMultilevel"/>
    <w:tmpl w:val="F7143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3574C0"/>
    <w:multiLevelType w:val="hybridMultilevel"/>
    <w:tmpl w:val="4F4C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7643B"/>
    <w:multiLevelType w:val="hybridMultilevel"/>
    <w:tmpl w:val="7C46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D220F"/>
    <w:multiLevelType w:val="hybridMultilevel"/>
    <w:tmpl w:val="0A72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10D3"/>
    <w:multiLevelType w:val="hybridMultilevel"/>
    <w:tmpl w:val="524EF44C"/>
    <w:lvl w:ilvl="0" w:tplc="BB7405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E53CA"/>
    <w:multiLevelType w:val="hybridMultilevel"/>
    <w:tmpl w:val="54A8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E6A90"/>
    <w:multiLevelType w:val="hybridMultilevel"/>
    <w:tmpl w:val="6AA4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41E5C"/>
    <w:multiLevelType w:val="hybridMultilevel"/>
    <w:tmpl w:val="BE66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667016"/>
    <w:multiLevelType w:val="hybridMultilevel"/>
    <w:tmpl w:val="ACDA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F5835"/>
    <w:multiLevelType w:val="multilevel"/>
    <w:tmpl w:val="47D8A48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6E3670"/>
    <w:multiLevelType w:val="hybridMultilevel"/>
    <w:tmpl w:val="555A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6575D"/>
    <w:multiLevelType w:val="hybridMultilevel"/>
    <w:tmpl w:val="953E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932CD"/>
    <w:multiLevelType w:val="hybridMultilevel"/>
    <w:tmpl w:val="29CA8F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1E12760"/>
    <w:multiLevelType w:val="hybridMultilevel"/>
    <w:tmpl w:val="1EF4ED0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17243"/>
    <w:multiLevelType w:val="multilevel"/>
    <w:tmpl w:val="5AC22A88"/>
    <w:lvl w:ilvl="0">
      <w:start w:val="1"/>
      <w:numFmt w:val="decimal"/>
      <w:pStyle w:val="Heading1"/>
      <w:lvlText w:val="%1.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B85A71"/>
    <w:multiLevelType w:val="multilevel"/>
    <w:tmpl w:val="F73427B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D9922E9"/>
    <w:multiLevelType w:val="multilevel"/>
    <w:tmpl w:val="524EF44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CC35FB"/>
    <w:multiLevelType w:val="hybridMultilevel"/>
    <w:tmpl w:val="8AF6A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BC1770"/>
    <w:multiLevelType w:val="hybridMultilevel"/>
    <w:tmpl w:val="E37E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91423"/>
    <w:multiLevelType w:val="hybridMultilevel"/>
    <w:tmpl w:val="781A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66F33"/>
    <w:multiLevelType w:val="multilevel"/>
    <w:tmpl w:val="7C542D0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DB1D5A"/>
    <w:multiLevelType w:val="hybridMultilevel"/>
    <w:tmpl w:val="F400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C7C17"/>
    <w:multiLevelType w:val="multilevel"/>
    <w:tmpl w:val="E9F86B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79750A"/>
    <w:multiLevelType w:val="hybridMultilevel"/>
    <w:tmpl w:val="9AF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16305"/>
    <w:multiLevelType w:val="hybridMultilevel"/>
    <w:tmpl w:val="800A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972BF7"/>
    <w:multiLevelType w:val="hybridMultilevel"/>
    <w:tmpl w:val="8366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F476D"/>
    <w:multiLevelType w:val="hybridMultilevel"/>
    <w:tmpl w:val="D58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1D7801"/>
    <w:multiLevelType w:val="hybridMultilevel"/>
    <w:tmpl w:val="D256EC4E"/>
    <w:lvl w:ilvl="0" w:tplc="0C74210C">
      <w:start w:val="1"/>
      <w:numFmt w:val="decimal"/>
      <w:lvlText w:val="1.%1.1."/>
      <w:lvlJc w:val="left"/>
      <w:pPr>
        <w:ind w:left="720" w:hanging="360"/>
      </w:pPr>
      <w:rPr>
        <w:rFonts w:hint="default"/>
      </w:rPr>
    </w:lvl>
    <w:lvl w:ilvl="1" w:tplc="5096ED10" w:tentative="1">
      <w:start w:val="1"/>
      <w:numFmt w:val="lowerLetter"/>
      <w:lvlText w:val="%2."/>
      <w:lvlJc w:val="left"/>
      <w:pPr>
        <w:ind w:left="1440" w:hanging="360"/>
      </w:pPr>
    </w:lvl>
    <w:lvl w:ilvl="2" w:tplc="1E8EB018" w:tentative="1">
      <w:start w:val="1"/>
      <w:numFmt w:val="lowerRoman"/>
      <w:lvlText w:val="%3."/>
      <w:lvlJc w:val="right"/>
      <w:pPr>
        <w:ind w:left="2160" w:hanging="180"/>
      </w:pPr>
    </w:lvl>
    <w:lvl w:ilvl="3" w:tplc="1D9C6C34" w:tentative="1">
      <w:start w:val="1"/>
      <w:numFmt w:val="decimal"/>
      <w:lvlText w:val="%4."/>
      <w:lvlJc w:val="left"/>
      <w:pPr>
        <w:ind w:left="2880" w:hanging="360"/>
      </w:pPr>
    </w:lvl>
    <w:lvl w:ilvl="4" w:tplc="77DA85E6" w:tentative="1">
      <w:start w:val="1"/>
      <w:numFmt w:val="lowerLetter"/>
      <w:lvlText w:val="%5."/>
      <w:lvlJc w:val="left"/>
      <w:pPr>
        <w:ind w:left="3600" w:hanging="360"/>
      </w:pPr>
    </w:lvl>
    <w:lvl w:ilvl="5" w:tplc="3566DB34" w:tentative="1">
      <w:start w:val="1"/>
      <w:numFmt w:val="lowerRoman"/>
      <w:lvlText w:val="%6."/>
      <w:lvlJc w:val="right"/>
      <w:pPr>
        <w:ind w:left="4320" w:hanging="180"/>
      </w:pPr>
    </w:lvl>
    <w:lvl w:ilvl="6" w:tplc="1C64AFA4" w:tentative="1">
      <w:start w:val="1"/>
      <w:numFmt w:val="decimal"/>
      <w:lvlText w:val="%7."/>
      <w:lvlJc w:val="left"/>
      <w:pPr>
        <w:ind w:left="5040" w:hanging="360"/>
      </w:pPr>
    </w:lvl>
    <w:lvl w:ilvl="7" w:tplc="D38EA86E" w:tentative="1">
      <w:start w:val="1"/>
      <w:numFmt w:val="lowerLetter"/>
      <w:lvlText w:val="%8."/>
      <w:lvlJc w:val="left"/>
      <w:pPr>
        <w:ind w:left="5760" w:hanging="360"/>
      </w:pPr>
    </w:lvl>
    <w:lvl w:ilvl="8" w:tplc="090A2ADA" w:tentative="1">
      <w:start w:val="1"/>
      <w:numFmt w:val="lowerRoman"/>
      <w:lvlText w:val="%9."/>
      <w:lvlJc w:val="right"/>
      <w:pPr>
        <w:ind w:left="6480" w:hanging="180"/>
      </w:pPr>
    </w:lvl>
  </w:abstractNum>
  <w:abstractNum w:abstractNumId="29" w15:restartNumberingAfterBreak="0">
    <w:nsid w:val="7DC95F22"/>
    <w:multiLevelType w:val="hybridMultilevel"/>
    <w:tmpl w:val="AE3C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
  </w:num>
  <w:num w:numId="4">
    <w:abstractNumId w:val="11"/>
  </w:num>
  <w:num w:numId="5">
    <w:abstractNumId w:val="8"/>
  </w:num>
  <w:num w:numId="6">
    <w:abstractNumId w:val="21"/>
  </w:num>
  <w:num w:numId="7">
    <w:abstractNumId w:val="5"/>
  </w:num>
  <w:num w:numId="8">
    <w:abstractNumId w:val="5"/>
  </w:num>
  <w:num w:numId="9">
    <w:abstractNumId w:val="17"/>
  </w:num>
  <w:num w:numId="10">
    <w:abstractNumId w:val="23"/>
  </w:num>
  <w:num w:numId="11">
    <w:abstractNumId w:val="15"/>
  </w:num>
  <w:num w:numId="12">
    <w:abstractNumId w:val="28"/>
  </w:num>
  <w:num w:numId="13">
    <w:abstractNumId w:val="15"/>
    <w:lvlOverride w:ilvl="0">
      <w:startOverride w:val="2"/>
    </w:lvlOverride>
    <w:lvlOverride w:ilvl="1">
      <w:startOverride w:val="1"/>
    </w:lvlOverride>
  </w:num>
  <w:num w:numId="14">
    <w:abstractNumId w:val="15"/>
    <w:lvlOverride w:ilvl="0">
      <w:startOverride w:val="2"/>
    </w:lvlOverride>
    <w:lvlOverride w:ilvl="1">
      <w:startOverride w:val="1"/>
    </w:lvlOverride>
  </w:num>
  <w:num w:numId="15">
    <w:abstractNumId w:val="10"/>
  </w:num>
  <w:num w:numId="16">
    <w:abstractNumId w:val="15"/>
    <w:lvlOverride w:ilvl="0">
      <w:startOverride w:val="2"/>
    </w:lvlOverride>
    <w:lvlOverride w:ilvl="1">
      <w:startOverride w:val="1"/>
    </w:lvlOverride>
  </w:num>
  <w:num w:numId="17">
    <w:abstractNumId w:val="15"/>
    <w:lvlOverride w:ilvl="0">
      <w:startOverride w:val="2"/>
    </w:lvlOverride>
    <w:lvlOverride w:ilvl="1">
      <w:startOverride w:val="2"/>
    </w:lvlOverride>
  </w:num>
  <w:num w:numId="18">
    <w:abstractNumId w:val="26"/>
  </w:num>
  <w:num w:numId="19">
    <w:abstractNumId w:val="7"/>
  </w:num>
  <w:num w:numId="20">
    <w:abstractNumId w:val="24"/>
  </w:num>
  <w:num w:numId="21">
    <w:abstractNumId w:val="29"/>
  </w:num>
  <w:num w:numId="22">
    <w:abstractNumId w:val="20"/>
  </w:num>
  <w:num w:numId="23">
    <w:abstractNumId w:val="27"/>
  </w:num>
  <w:num w:numId="24">
    <w:abstractNumId w:val="22"/>
  </w:num>
  <w:num w:numId="25">
    <w:abstractNumId w:val="13"/>
  </w:num>
  <w:num w:numId="26">
    <w:abstractNumId w:val="4"/>
  </w:num>
  <w:num w:numId="27">
    <w:abstractNumId w:val="6"/>
  </w:num>
  <w:num w:numId="28">
    <w:abstractNumId w:val="2"/>
  </w:num>
  <w:num w:numId="29">
    <w:abstractNumId w:val="0"/>
  </w:num>
  <w:num w:numId="30">
    <w:abstractNumId w:val="12"/>
  </w:num>
  <w:num w:numId="31">
    <w:abstractNumId w:val="19"/>
  </w:num>
  <w:num w:numId="32">
    <w:abstractNumId w:val="9"/>
  </w:num>
  <w:num w:numId="33">
    <w:abstractNumId w:val="25"/>
  </w:num>
  <w:num w:numId="34">
    <w:abstractNumId w:val="14"/>
  </w:num>
  <w:num w:numId="35">
    <w:abstractNumId w:val="3"/>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gr .M Umer Haroon .">
    <w15:presenceInfo w15:providerId="Windows Live" w15:userId="7b8407a5976d9f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B"/>
    <w:rsid w:val="0000044D"/>
    <w:rsid w:val="00003B1B"/>
    <w:rsid w:val="00013664"/>
    <w:rsid w:val="00013708"/>
    <w:rsid w:val="00033270"/>
    <w:rsid w:val="00040AB9"/>
    <w:rsid w:val="000436EC"/>
    <w:rsid w:val="00051A04"/>
    <w:rsid w:val="000548AE"/>
    <w:rsid w:val="000676A3"/>
    <w:rsid w:val="000716A5"/>
    <w:rsid w:val="0008271E"/>
    <w:rsid w:val="00094690"/>
    <w:rsid w:val="000A7122"/>
    <w:rsid w:val="000B6B9C"/>
    <w:rsid w:val="000C57AA"/>
    <w:rsid w:val="000D2701"/>
    <w:rsid w:val="000D54FF"/>
    <w:rsid w:val="000D599C"/>
    <w:rsid w:val="000D7FF6"/>
    <w:rsid w:val="000E29F9"/>
    <w:rsid w:val="000E613A"/>
    <w:rsid w:val="000F15A9"/>
    <w:rsid w:val="00112E0F"/>
    <w:rsid w:val="0011474D"/>
    <w:rsid w:val="00122860"/>
    <w:rsid w:val="00125253"/>
    <w:rsid w:val="00130E43"/>
    <w:rsid w:val="00152835"/>
    <w:rsid w:val="0016027D"/>
    <w:rsid w:val="001616C7"/>
    <w:rsid w:val="0016683C"/>
    <w:rsid w:val="001713AB"/>
    <w:rsid w:val="001828E5"/>
    <w:rsid w:val="00183786"/>
    <w:rsid w:val="0018501C"/>
    <w:rsid w:val="00193F8C"/>
    <w:rsid w:val="00196FDD"/>
    <w:rsid w:val="001B309D"/>
    <w:rsid w:val="001C07C8"/>
    <w:rsid w:val="001C6F32"/>
    <w:rsid w:val="001E00E1"/>
    <w:rsid w:val="001E5795"/>
    <w:rsid w:val="001E5945"/>
    <w:rsid w:val="0020616F"/>
    <w:rsid w:val="002152BD"/>
    <w:rsid w:val="002158B7"/>
    <w:rsid w:val="00216DFD"/>
    <w:rsid w:val="00227E5F"/>
    <w:rsid w:val="00230292"/>
    <w:rsid w:val="00234AC4"/>
    <w:rsid w:val="00236894"/>
    <w:rsid w:val="00241C13"/>
    <w:rsid w:val="00253623"/>
    <w:rsid w:val="002601D6"/>
    <w:rsid w:val="00260ECA"/>
    <w:rsid w:val="00275128"/>
    <w:rsid w:val="00280EDF"/>
    <w:rsid w:val="00282338"/>
    <w:rsid w:val="002A486F"/>
    <w:rsid w:val="002A4ADC"/>
    <w:rsid w:val="002A50AE"/>
    <w:rsid w:val="002A66D6"/>
    <w:rsid w:val="002A6758"/>
    <w:rsid w:val="002A6812"/>
    <w:rsid w:val="002B722E"/>
    <w:rsid w:val="002C2863"/>
    <w:rsid w:val="002C5EE3"/>
    <w:rsid w:val="002D2DA8"/>
    <w:rsid w:val="002D457B"/>
    <w:rsid w:val="002D4FAF"/>
    <w:rsid w:val="002E6893"/>
    <w:rsid w:val="002F4B33"/>
    <w:rsid w:val="003017BB"/>
    <w:rsid w:val="003028AE"/>
    <w:rsid w:val="00304E02"/>
    <w:rsid w:val="00307BF9"/>
    <w:rsid w:val="003136B4"/>
    <w:rsid w:val="00317F23"/>
    <w:rsid w:val="00320AF1"/>
    <w:rsid w:val="00322825"/>
    <w:rsid w:val="00322955"/>
    <w:rsid w:val="00323FDD"/>
    <w:rsid w:val="0033450C"/>
    <w:rsid w:val="00340179"/>
    <w:rsid w:val="00351539"/>
    <w:rsid w:val="00355D5C"/>
    <w:rsid w:val="00357187"/>
    <w:rsid w:val="003613E9"/>
    <w:rsid w:val="003710D5"/>
    <w:rsid w:val="0037133B"/>
    <w:rsid w:val="003734D9"/>
    <w:rsid w:val="003864D7"/>
    <w:rsid w:val="00386F9E"/>
    <w:rsid w:val="003C0E88"/>
    <w:rsid w:val="003C23B3"/>
    <w:rsid w:val="003C4233"/>
    <w:rsid w:val="003D2BCB"/>
    <w:rsid w:val="003D5C7E"/>
    <w:rsid w:val="003E439B"/>
    <w:rsid w:val="003F13C4"/>
    <w:rsid w:val="00414F53"/>
    <w:rsid w:val="00417574"/>
    <w:rsid w:val="00421DB6"/>
    <w:rsid w:val="00423AA1"/>
    <w:rsid w:val="004310B7"/>
    <w:rsid w:val="004329D4"/>
    <w:rsid w:val="00434719"/>
    <w:rsid w:val="00437E63"/>
    <w:rsid w:val="0044701C"/>
    <w:rsid w:val="00452462"/>
    <w:rsid w:val="00464AC5"/>
    <w:rsid w:val="00473FA7"/>
    <w:rsid w:val="0047713E"/>
    <w:rsid w:val="00483859"/>
    <w:rsid w:val="00486A2D"/>
    <w:rsid w:val="0048732E"/>
    <w:rsid w:val="004907B9"/>
    <w:rsid w:val="004A0668"/>
    <w:rsid w:val="004A2257"/>
    <w:rsid w:val="004A397D"/>
    <w:rsid w:val="004A3C8C"/>
    <w:rsid w:val="004C27EF"/>
    <w:rsid w:val="004D03D9"/>
    <w:rsid w:val="004D3FCD"/>
    <w:rsid w:val="004D4872"/>
    <w:rsid w:val="004E090C"/>
    <w:rsid w:val="004E33EE"/>
    <w:rsid w:val="004F1691"/>
    <w:rsid w:val="00506787"/>
    <w:rsid w:val="00506D47"/>
    <w:rsid w:val="0050734E"/>
    <w:rsid w:val="00510BE6"/>
    <w:rsid w:val="00525D75"/>
    <w:rsid w:val="00531729"/>
    <w:rsid w:val="005322A7"/>
    <w:rsid w:val="0054579D"/>
    <w:rsid w:val="00550818"/>
    <w:rsid w:val="00553CB1"/>
    <w:rsid w:val="00562D88"/>
    <w:rsid w:val="00563A05"/>
    <w:rsid w:val="00563C5D"/>
    <w:rsid w:val="0056431D"/>
    <w:rsid w:val="00575E35"/>
    <w:rsid w:val="00585250"/>
    <w:rsid w:val="00591E74"/>
    <w:rsid w:val="00592969"/>
    <w:rsid w:val="00593295"/>
    <w:rsid w:val="005934A6"/>
    <w:rsid w:val="005A51C9"/>
    <w:rsid w:val="005A69F8"/>
    <w:rsid w:val="005A6F29"/>
    <w:rsid w:val="005A785E"/>
    <w:rsid w:val="005C4A56"/>
    <w:rsid w:val="005D1E52"/>
    <w:rsid w:val="005D3DA2"/>
    <w:rsid w:val="005E586A"/>
    <w:rsid w:val="00600281"/>
    <w:rsid w:val="0060048E"/>
    <w:rsid w:val="00604085"/>
    <w:rsid w:val="0060689E"/>
    <w:rsid w:val="00606CA5"/>
    <w:rsid w:val="0060774C"/>
    <w:rsid w:val="0061032F"/>
    <w:rsid w:val="0061700B"/>
    <w:rsid w:val="006228D4"/>
    <w:rsid w:val="00625A97"/>
    <w:rsid w:val="00627B0E"/>
    <w:rsid w:val="0064342E"/>
    <w:rsid w:val="00651955"/>
    <w:rsid w:val="006537EB"/>
    <w:rsid w:val="0066559F"/>
    <w:rsid w:val="00673465"/>
    <w:rsid w:val="00676BA1"/>
    <w:rsid w:val="006808DB"/>
    <w:rsid w:val="00694057"/>
    <w:rsid w:val="00694066"/>
    <w:rsid w:val="006A4457"/>
    <w:rsid w:val="006B0BED"/>
    <w:rsid w:val="006B0F86"/>
    <w:rsid w:val="006B3288"/>
    <w:rsid w:val="006B6258"/>
    <w:rsid w:val="006C11BF"/>
    <w:rsid w:val="006C14E5"/>
    <w:rsid w:val="006C61C3"/>
    <w:rsid w:val="006C6C2A"/>
    <w:rsid w:val="006D6838"/>
    <w:rsid w:val="00706E03"/>
    <w:rsid w:val="00707106"/>
    <w:rsid w:val="00731179"/>
    <w:rsid w:val="00731BB7"/>
    <w:rsid w:val="0073544A"/>
    <w:rsid w:val="00735AAE"/>
    <w:rsid w:val="00736666"/>
    <w:rsid w:val="00736DD4"/>
    <w:rsid w:val="00750B40"/>
    <w:rsid w:val="00765EF3"/>
    <w:rsid w:val="00775016"/>
    <w:rsid w:val="00783C7F"/>
    <w:rsid w:val="007912E7"/>
    <w:rsid w:val="007C5930"/>
    <w:rsid w:val="007D3B51"/>
    <w:rsid w:val="007E2B22"/>
    <w:rsid w:val="007F3940"/>
    <w:rsid w:val="008025F5"/>
    <w:rsid w:val="00804CFB"/>
    <w:rsid w:val="00811FC0"/>
    <w:rsid w:val="008176D9"/>
    <w:rsid w:val="00844AF3"/>
    <w:rsid w:val="00873FEE"/>
    <w:rsid w:val="00874711"/>
    <w:rsid w:val="00887567"/>
    <w:rsid w:val="00891B6F"/>
    <w:rsid w:val="008947A6"/>
    <w:rsid w:val="00897101"/>
    <w:rsid w:val="008A010F"/>
    <w:rsid w:val="008A490D"/>
    <w:rsid w:val="008A5950"/>
    <w:rsid w:val="008C2B44"/>
    <w:rsid w:val="008C2E75"/>
    <w:rsid w:val="008C5CFE"/>
    <w:rsid w:val="008C5F20"/>
    <w:rsid w:val="008D18BE"/>
    <w:rsid w:val="008D46ED"/>
    <w:rsid w:val="008E00B0"/>
    <w:rsid w:val="008F6426"/>
    <w:rsid w:val="009062E1"/>
    <w:rsid w:val="00910B59"/>
    <w:rsid w:val="00916453"/>
    <w:rsid w:val="00916D29"/>
    <w:rsid w:val="0091767D"/>
    <w:rsid w:val="00920A09"/>
    <w:rsid w:val="0094166E"/>
    <w:rsid w:val="00945AC5"/>
    <w:rsid w:val="009531BD"/>
    <w:rsid w:val="00980E10"/>
    <w:rsid w:val="009930BD"/>
    <w:rsid w:val="009A4347"/>
    <w:rsid w:val="009B1588"/>
    <w:rsid w:val="009D4D15"/>
    <w:rsid w:val="009E71D0"/>
    <w:rsid w:val="009F5476"/>
    <w:rsid w:val="00A03B8C"/>
    <w:rsid w:val="00A11B78"/>
    <w:rsid w:val="00A249A7"/>
    <w:rsid w:val="00A3238F"/>
    <w:rsid w:val="00A366A8"/>
    <w:rsid w:val="00A414AF"/>
    <w:rsid w:val="00A43CBE"/>
    <w:rsid w:val="00A50377"/>
    <w:rsid w:val="00A51FDD"/>
    <w:rsid w:val="00A55603"/>
    <w:rsid w:val="00A65239"/>
    <w:rsid w:val="00A70869"/>
    <w:rsid w:val="00A816EA"/>
    <w:rsid w:val="00A82DB9"/>
    <w:rsid w:val="00A862FC"/>
    <w:rsid w:val="00A955B1"/>
    <w:rsid w:val="00A96A22"/>
    <w:rsid w:val="00AA7C50"/>
    <w:rsid w:val="00AC075C"/>
    <w:rsid w:val="00AC1F19"/>
    <w:rsid w:val="00AD0992"/>
    <w:rsid w:val="00AD0CDE"/>
    <w:rsid w:val="00AD1D78"/>
    <w:rsid w:val="00AD7EB5"/>
    <w:rsid w:val="00AE4B5B"/>
    <w:rsid w:val="00AE6839"/>
    <w:rsid w:val="00AF5FD1"/>
    <w:rsid w:val="00B0553A"/>
    <w:rsid w:val="00B07524"/>
    <w:rsid w:val="00B11618"/>
    <w:rsid w:val="00B14801"/>
    <w:rsid w:val="00B14859"/>
    <w:rsid w:val="00B22C5E"/>
    <w:rsid w:val="00B271D0"/>
    <w:rsid w:val="00B337A2"/>
    <w:rsid w:val="00B34D3E"/>
    <w:rsid w:val="00B37F04"/>
    <w:rsid w:val="00B5358B"/>
    <w:rsid w:val="00B55900"/>
    <w:rsid w:val="00B56138"/>
    <w:rsid w:val="00B7359D"/>
    <w:rsid w:val="00B76597"/>
    <w:rsid w:val="00B81B62"/>
    <w:rsid w:val="00B854DB"/>
    <w:rsid w:val="00B9218B"/>
    <w:rsid w:val="00BA2C19"/>
    <w:rsid w:val="00BA64DB"/>
    <w:rsid w:val="00BE0BA7"/>
    <w:rsid w:val="00BF0F04"/>
    <w:rsid w:val="00BF40EB"/>
    <w:rsid w:val="00BF4E5C"/>
    <w:rsid w:val="00C0166B"/>
    <w:rsid w:val="00C048DB"/>
    <w:rsid w:val="00C04ED5"/>
    <w:rsid w:val="00C205B4"/>
    <w:rsid w:val="00C2397B"/>
    <w:rsid w:val="00C26015"/>
    <w:rsid w:val="00C37358"/>
    <w:rsid w:val="00C54576"/>
    <w:rsid w:val="00C6051A"/>
    <w:rsid w:val="00C63487"/>
    <w:rsid w:val="00C665E1"/>
    <w:rsid w:val="00C7130A"/>
    <w:rsid w:val="00C84407"/>
    <w:rsid w:val="00C87A93"/>
    <w:rsid w:val="00C96BDF"/>
    <w:rsid w:val="00C97BC9"/>
    <w:rsid w:val="00CA00CA"/>
    <w:rsid w:val="00CC707E"/>
    <w:rsid w:val="00CD6275"/>
    <w:rsid w:val="00CD6338"/>
    <w:rsid w:val="00CE69B0"/>
    <w:rsid w:val="00CF30F9"/>
    <w:rsid w:val="00CF4267"/>
    <w:rsid w:val="00D0467B"/>
    <w:rsid w:val="00D05E6C"/>
    <w:rsid w:val="00D10EEC"/>
    <w:rsid w:val="00D12AF0"/>
    <w:rsid w:val="00D17F86"/>
    <w:rsid w:val="00D206AA"/>
    <w:rsid w:val="00D21FC1"/>
    <w:rsid w:val="00D24BC2"/>
    <w:rsid w:val="00D45D32"/>
    <w:rsid w:val="00D50964"/>
    <w:rsid w:val="00D544DE"/>
    <w:rsid w:val="00D56EF8"/>
    <w:rsid w:val="00D60847"/>
    <w:rsid w:val="00D6206A"/>
    <w:rsid w:val="00D77D1C"/>
    <w:rsid w:val="00D81C5B"/>
    <w:rsid w:val="00DA5330"/>
    <w:rsid w:val="00DB2B74"/>
    <w:rsid w:val="00DB422E"/>
    <w:rsid w:val="00DC2E00"/>
    <w:rsid w:val="00DC3D44"/>
    <w:rsid w:val="00DD5FDE"/>
    <w:rsid w:val="00DE04A7"/>
    <w:rsid w:val="00DE4437"/>
    <w:rsid w:val="00DE49FC"/>
    <w:rsid w:val="00DF4D0F"/>
    <w:rsid w:val="00E01608"/>
    <w:rsid w:val="00E01C61"/>
    <w:rsid w:val="00E0521B"/>
    <w:rsid w:val="00E05E36"/>
    <w:rsid w:val="00E33780"/>
    <w:rsid w:val="00E40F45"/>
    <w:rsid w:val="00E44772"/>
    <w:rsid w:val="00E538E0"/>
    <w:rsid w:val="00E54D00"/>
    <w:rsid w:val="00E6334E"/>
    <w:rsid w:val="00E65184"/>
    <w:rsid w:val="00E73DB2"/>
    <w:rsid w:val="00E87629"/>
    <w:rsid w:val="00EC327B"/>
    <w:rsid w:val="00ED6CD9"/>
    <w:rsid w:val="00EE10F6"/>
    <w:rsid w:val="00EE24F3"/>
    <w:rsid w:val="00EE5593"/>
    <w:rsid w:val="00EE65F4"/>
    <w:rsid w:val="00F02726"/>
    <w:rsid w:val="00F05BD4"/>
    <w:rsid w:val="00F0719B"/>
    <w:rsid w:val="00F07997"/>
    <w:rsid w:val="00F232E7"/>
    <w:rsid w:val="00F37974"/>
    <w:rsid w:val="00F4342B"/>
    <w:rsid w:val="00F50222"/>
    <w:rsid w:val="00F50B47"/>
    <w:rsid w:val="00F51CC5"/>
    <w:rsid w:val="00F72123"/>
    <w:rsid w:val="00F7270E"/>
    <w:rsid w:val="00F74B75"/>
    <w:rsid w:val="00FA238E"/>
    <w:rsid w:val="00FB5078"/>
    <w:rsid w:val="00FC700C"/>
    <w:rsid w:val="00FD5938"/>
    <w:rsid w:val="00FD793F"/>
    <w:rsid w:val="00FE15E4"/>
    <w:rsid w:val="00FF030B"/>
    <w:rsid w:val="00FF27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FDCB"/>
  <w15:chartTrackingRefBased/>
  <w15:docId w15:val="{08DAC77F-F69A-41C7-9E04-3DF1DD4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859"/>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2835"/>
    <w:pPr>
      <w:keepNext/>
      <w:keepLines/>
      <w:numPr>
        <w:numId w:val="11"/>
      </w:numPr>
      <w:spacing w:before="240" w:after="0" w:line="276"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2835"/>
    <w:pPr>
      <w:keepNext/>
      <w:keepLines/>
      <w:numPr>
        <w:ilvl w:val="1"/>
        <w:numId w:val="11"/>
      </w:numPr>
      <w:spacing w:before="40" w:after="0" w:line="276"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52835"/>
    <w:pPr>
      <w:keepNext/>
      <w:keepLines/>
      <w:numPr>
        <w:ilvl w:val="2"/>
        <w:numId w:val="11"/>
      </w:numPr>
      <w:spacing w:before="40" w:after="0" w:line="276"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52462"/>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2462"/>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2462"/>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2462"/>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246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46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83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5283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31729"/>
    <w:pPr>
      <w:ind w:left="720"/>
      <w:contextualSpacing/>
    </w:pPr>
  </w:style>
  <w:style w:type="table" w:styleId="TableGrid">
    <w:name w:val="Table Grid"/>
    <w:basedOn w:val="TableNormal"/>
    <w:uiPriority w:val="39"/>
    <w:rsid w:val="00CA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283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45246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5246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5246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5246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52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4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33E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6839"/>
    <w:pPr>
      <w:numPr>
        <w:numId w:val="0"/>
      </w:numPr>
      <w:spacing w:line="259" w:lineRule="auto"/>
      <w:jc w:val="left"/>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AE6839"/>
    <w:pPr>
      <w:spacing w:after="100"/>
      <w:ind w:left="240"/>
    </w:pPr>
  </w:style>
  <w:style w:type="paragraph" w:styleId="TOC3">
    <w:name w:val="toc 3"/>
    <w:basedOn w:val="Normal"/>
    <w:next w:val="Normal"/>
    <w:autoRedefine/>
    <w:uiPriority w:val="39"/>
    <w:unhideWhenUsed/>
    <w:rsid w:val="00AE6839"/>
    <w:pPr>
      <w:spacing w:after="100"/>
      <w:ind w:left="480"/>
    </w:pPr>
  </w:style>
  <w:style w:type="paragraph" w:styleId="TOC1">
    <w:name w:val="toc 1"/>
    <w:basedOn w:val="Normal"/>
    <w:next w:val="Normal"/>
    <w:autoRedefine/>
    <w:uiPriority w:val="39"/>
    <w:unhideWhenUsed/>
    <w:rsid w:val="00AE6839"/>
    <w:pPr>
      <w:spacing w:after="100"/>
    </w:pPr>
  </w:style>
  <w:style w:type="character" w:styleId="Hyperlink">
    <w:name w:val="Hyperlink"/>
    <w:basedOn w:val="DefaultParagraphFont"/>
    <w:uiPriority w:val="99"/>
    <w:unhideWhenUsed/>
    <w:rsid w:val="00AE6839"/>
    <w:rPr>
      <w:color w:val="0563C1" w:themeColor="hyperlink"/>
      <w:u w:val="single"/>
    </w:rPr>
  </w:style>
  <w:style w:type="paragraph" w:styleId="TableofFigures">
    <w:name w:val="table of figures"/>
    <w:basedOn w:val="Normal"/>
    <w:next w:val="Normal"/>
    <w:uiPriority w:val="99"/>
    <w:unhideWhenUsed/>
    <w:rsid w:val="00F50222"/>
    <w:pPr>
      <w:spacing w:after="0"/>
    </w:pPr>
  </w:style>
  <w:style w:type="character" w:styleId="CommentReference">
    <w:name w:val="annotation reference"/>
    <w:basedOn w:val="DefaultParagraphFont"/>
    <w:uiPriority w:val="99"/>
    <w:semiHidden/>
    <w:unhideWhenUsed/>
    <w:rsid w:val="003C23B3"/>
    <w:rPr>
      <w:sz w:val="16"/>
      <w:szCs w:val="16"/>
    </w:rPr>
  </w:style>
  <w:style w:type="paragraph" w:styleId="CommentText">
    <w:name w:val="annotation text"/>
    <w:basedOn w:val="Normal"/>
    <w:link w:val="CommentTextChar"/>
    <w:uiPriority w:val="99"/>
    <w:semiHidden/>
    <w:unhideWhenUsed/>
    <w:rsid w:val="003C23B3"/>
    <w:pPr>
      <w:spacing w:line="240" w:lineRule="auto"/>
    </w:pPr>
    <w:rPr>
      <w:sz w:val="20"/>
      <w:szCs w:val="20"/>
    </w:rPr>
  </w:style>
  <w:style w:type="character" w:customStyle="1" w:styleId="CommentTextChar">
    <w:name w:val="Comment Text Char"/>
    <w:basedOn w:val="DefaultParagraphFont"/>
    <w:link w:val="CommentText"/>
    <w:uiPriority w:val="99"/>
    <w:semiHidden/>
    <w:rsid w:val="003C23B3"/>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C23B3"/>
    <w:rPr>
      <w:b/>
      <w:bCs/>
    </w:rPr>
  </w:style>
  <w:style w:type="character" w:customStyle="1" w:styleId="CommentSubjectChar">
    <w:name w:val="Comment Subject Char"/>
    <w:basedOn w:val="CommentTextChar"/>
    <w:link w:val="CommentSubject"/>
    <w:uiPriority w:val="99"/>
    <w:semiHidden/>
    <w:rsid w:val="003C23B3"/>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3C2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3B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614116-C7AA-4771-A1FF-6F946A45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6351</Words>
  <Characters>36203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Engr .M Umer Haroon .</cp:lastModifiedBy>
  <cp:revision>5</cp:revision>
  <dcterms:created xsi:type="dcterms:W3CDTF">2020-02-19T02:50:00Z</dcterms:created>
  <dcterms:modified xsi:type="dcterms:W3CDTF">2020-02-19T04:41:00Z</dcterms:modified>
</cp:coreProperties>
</file>